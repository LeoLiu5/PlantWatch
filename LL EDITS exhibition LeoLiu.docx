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7BA65BA" w14:textId="110ED0B0" w:rsidR="00491ECB" w:rsidDel="00506423" w:rsidRDefault="001E1A78" w:rsidP="00C77626">
      <w:pPr>
        <w:pStyle w:val="Heading2"/>
        <w:spacing w:before="0" w:beforeAutospacing="0" w:after="0" w:afterAutospacing="0" w:line="480" w:lineRule="auto"/>
        <w:jc w:val="center"/>
        <w:rPr>
          <w:del w:id="0" w:author="Leo Liu" w:date="2023-08-07T12:21:00Z"/>
          <w:rFonts w:ascii="Apple Color Emoji" w:eastAsia="STXingkai" w:hAnsi="Apple Color Emoji" w:cs="Apple Color Emoji"/>
          <w:color w:val="0E101A"/>
          <w:sz w:val="32"/>
          <w:szCs w:val="32"/>
        </w:rPr>
      </w:pPr>
      <w:del w:id="1" w:author="Lovett, Leah" w:date="2023-08-07T11:51:00Z">
        <w:r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>Hope for Growth</w:delText>
        </w:r>
        <w:r w:rsidR="00DA3F95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</w:delText>
        </w:r>
        <w:commentRangeStart w:id="2"/>
        <w:r w:rsidR="00274EEC" w:rsidRPr="00491ECB" w:rsidDel="00673639">
          <w:rPr>
            <w:rFonts w:ascii="Apple Color Emoji" w:eastAsia="STXingkai" w:hAnsi="Apple Color Emoji" w:cs="Apple Color Emoji"/>
            <w:color w:val="0E101A"/>
            <w:sz w:val="32"/>
            <w:szCs w:val="32"/>
          </w:rPr>
          <w:delText>🌱</w:delText>
        </w:r>
        <w:r w:rsidR="00274EEC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</w:delText>
        </w:r>
        <w:commentRangeEnd w:id="2"/>
        <w:r w:rsidR="00015B64" w:rsidDel="00673639">
          <w:rPr>
            <w:rStyle w:val="CommentReference"/>
            <w:rFonts w:asciiTheme="minorHAnsi" w:eastAsiaTheme="minorHAnsi" w:hAnsiTheme="minorHAnsi" w:cstheme="minorBidi"/>
            <w:b w:val="0"/>
            <w:bCs w:val="0"/>
            <w:lang w:eastAsia="en-US"/>
          </w:rPr>
          <w:commentReference w:id="2"/>
        </w:r>
        <w:r w:rsidR="00DA3F95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>-</w:delText>
        </w:r>
        <w:r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Enhancing Indoor Hydroponic Farming </w:delText>
        </w:r>
        <w:r w:rsidR="00274EEC" w:rsidRPr="00491ECB" w:rsidDel="00673639">
          <w:rPr>
            <w:rFonts w:ascii="Apple Color Emoji" w:eastAsia="STXingkai" w:hAnsi="Apple Color Emoji" w:cs="Apple Color Emoji"/>
            <w:color w:val="0E101A"/>
            <w:sz w:val="32"/>
            <w:szCs w:val="32"/>
          </w:rPr>
          <w:delText>🥬</w:delText>
        </w:r>
        <w:r w:rsidR="00274EEC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</w:delText>
        </w:r>
        <w:r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>with IoT</w:delText>
        </w:r>
        <w:r w:rsidR="00274EEC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</w:delText>
        </w:r>
        <w:r w:rsidR="00F90145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Technology </w:delText>
        </w:r>
        <w:r w:rsidR="00274EEC" w:rsidRPr="00491ECB" w:rsidDel="00673639">
          <w:rPr>
            <w:rFonts w:ascii="Apple Color Emoji" w:eastAsia="STXingkai" w:hAnsi="Apple Color Emoji" w:cs="Apple Color Emoji"/>
            <w:color w:val="0E101A"/>
            <w:sz w:val="32"/>
            <w:szCs w:val="32"/>
          </w:rPr>
          <w:delText>💻</w:delText>
        </w:r>
        <w:r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, Computer Vision </w:delText>
        </w:r>
        <w:r w:rsidR="00F90145" w:rsidRPr="00491ECB" w:rsidDel="00673639">
          <w:rPr>
            <w:rFonts w:ascii="Apple Color Emoji" w:eastAsia="STXingkai" w:hAnsi="Apple Color Emoji" w:cs="Apple Color Emoji"/>
            <w:color w:val="0E101A"/>
            <w:sz w:val="32"/>
            <w:szCs w:val="32"/>
          </w:rPr>
          <w:delText>📸</w:delText>
        </w:r>
        <w:r w:rsidR="00F90145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</w:delText>
        </w:r>
        <w:r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>and Deep Learning</w:delText>
        </w:r>
        <w:r w:rsidR="00F90145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</w:delText>
        </w:r>
        <w:r w:rsidR="00F90145" w:rsidRPr="00491ECB" w:rsidDel="00673639">
          <w:rPr>
            <w:rFonts w:ascii="Apple Color Emoji" w:eastAsia="STXingkai" w:hAnsi="Apple Color Emoji" w:cs="Apple Color Emoji"/>
            <w:color w:val="0E101A"/>
            <w:sz w:val="32"/>
            <w:szCs w:val="32"/>
          </w:rPr>
          <w:delText>📈</w:delText>
        </w:r>
        <w:r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>, and Flutter Mobile Application</w:delText>
        </w:r>
        <w:r w:rsidR="00F90145" w:rsidRPr="00491ECB" w:rsidDel="00673639">
          <w:rPr>
            <w:rFonts w:ascii="Century Gothic" w:eastAsia="STXingkai" w:hAnsi="Century Gothic"/>
            <w:color w:val="0E101A"/>
            <w:sz w:val="32"/>
            <w:szCs w:val="32"/>
          </w:rPr>
          <w:delText xml:space="preserve"> </w:delText>
        </w:r>
        <w:r w:rsidR="00F90145" w:rsidRPr="00491ECB" w:rsidDel="00673639">
          <w:rPr>
            <w:rFonts w:ascii="Apple Color Emoji" w:eastAsia="STXingkai" w:hAnsi="Apple Color Emoji" w:cs="Apple Color Emoji"/>
            <w:color w:val="0E101A"/>
            <w:sz w:val="32"/>
            <w:szCs w:val="32"/>
          </w:rPr>
          <w:delText>📲</w:delText>
        </w:r>
      </w:del>
      <w:r w:rsidR="00491ECB">
        <w:rPr>
          <w:b w:val="0"/>
          <w:bCs w:val="0"/>
          <w:noProof/>
          <w:sz w:val="24"/>
          <w:szCs w:val="24"/>
        </w:rPr>
        <w:drawing>
          <wp:inline distT="0" distB="0" distL="0" distR="0" wp14:anchorId="679267ED" wp14:editId="5F51A141">
            <wp:extent cx="3207321" cy="1296238"/>
            <wp:effectExtent l="0" t="0" r="6350" b="0"/>
            <wp:docPr id="815976844" name="Picture 1" descr="A green sign with a plant in a 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6844" name="Picture 1" descr="A green sign with a plant in a po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0" b="26319"/>
                    <a:stretch/>
                  </pic:blipFill>
                  <pic:spPr bwMode="auto">
                    <a:xfrm>
                      <a:off x="0" y="0"/>
                      <a:ext cx="3285266" cy="132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D4844" w14:textId="77777777" w:rsidR="00C77626" w:rsidRPr="00C77626" w:rsidRDefault="00C77626">
      <w:pPr>
        <w:pStyle w:val="Heading2"/>
        <w:spacing w:before="0" w:beforeAutospacing="0" w:after="0" w:afterAutospacing="0" w:line="480" w:lineRule="auto"/>
        <w:jc w:val="center"/>
        <w:pPrChange w:id="3" w:author="Leo Liu" w:date="2023-08-07T12:21:00Z">
          <w:pPr/>
        </w:pPrChange>
      </w:pPr>
    </w:p>
    <w:p w14:paraId="10604FAC" w14:textId="77777777" w:rsidR="00C77626" w:rsidRPr="00C77626" w:rsidDel="00506423" w:rsidRDefault="00C77626" w:rsidP="00C77626">
      <w:pPr>
        <w:rPr>
          <w:del w:id="4" w:author="Leo Liu" w:date="2023-08-07T12:22:00Z"/>
          <w:sz w:val="4"/>
          <w:szCs w:val="4"/>
          <w:lang w:eastAsia="en-AU"/>
        </w:rPr>
      </w:pPr>
    </w:p>
    <w:p w14:paraId="47ABF7BD" w14:textId="77777777" w:rsidR="00506423" w:rsidRDefault="00506423">
      <w:pPr>
        <w:spacing w:line="240" w:lineRule="auto"/>
        <w:rPr>
          <w:ins w:id="5" w:author="Leo Liu" w:date="2023-08-07T12:22:00Z"/>
          <w:rFonts w:ascii="Century Gothic" w:hAnsi="Century Gothic" w:cs="Futura Medium"/>
          <w:b/>
          <w:bCs/>
          <w:sz w:val="24"/>
          <w:szCs w:val="24"/>
          <w:lang w:eastAsia="en-AU"/>
        </w:rPr>
        <w:pPrChange w:id="6" w:author="Leo Liu" w:date="2023-08-07T12:22:00Z">
          <w:pPr>
            <w:spacing w:line="480" w:lineRule="auto"/>
            <w:jc w:val="center"/>
          </w:pPr>
        </w:pPrChange>
      </w:pPr>
    </w:p>
    <w:p w14:paraId="57AF2E16" w14:textId="38A076C4" w:rsidR="00D14CCB" w:rsidRPr="006B3A5C" w:rsidDel="00506423" w:rsidRDefault="00130612">
      <w:pPr>
        <w:spacing w:line="480" w:lineRule="auto"/>
        <w:jc w:val="center"/>
        <w:rPr>
          <w:del w:id="7" w:author="Leo Liu" w:date="2023-08-07T12:20:00Z"/>
          <w:rFonts w:ascii="Century Gothic" w:hAnsi="Century Gothic" w:cs="Futura Medium"/>
          <w:b/>
          <w:bCs/>
          <w:sz w:val="26"/>
          <w:szCs w:val="26"/>
          <w:lang w:eastAsia="en-AU"/>
          <w:rPrChange w:id="8" w:author="Leo Liu" w:date="2023-08-07T13:47:00Z">
            <w:rPr>
              <w:del w:id="9" w:author="Leo Liu" w:date="2023-08-07T12:20:00Z"/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</w:rPrChange>
        </w:rPr>
      </w:pPr>
      <w:moveToRangeStart w:id="10" w:author="Lovett, Leah" w:date="2023-08-07T11:39:00Z" w:name="move142300799"/>
      <w:proofErr w:type="spellStart"/>
      <w:moveTo w:id="11" w:author="Lovett, Leah" w:date="2023-08-07T11:39:00Z">
        <w:r w:rsidRPr="00C75884">
          <w:rPr>
            <w:rFonts w:ascii="Century Gothic" w:hAnsi="Century Gothic" w:cs="Futura Medium"/>
            <w:b/>
            <w:bCs/>
            <w:i/>
            <w:iCs/>
            <w:sz w:val="26"/>
            <w:szCs w:val="26"/>
            <w:lang w:eastAsia="en-AU"/>
            <w:rPrChange w:id="12" w:author="Leo Liu" w:date="2023-08-07T13:47:00Z">
              <w:rPr>
                <w:rFonts w:ascii="Century Gothic" w:hAnsi="Century Gothic" w:cs="Futura Medium"/>
                <w:b/>
                <w:bCs/>
                <w:i/>
                <w:iCs/>
                <w:sz w:val="24"/>
                <w:szCs w:val="24"/>
                <w:lang w:eastAsia="en-AU"/>
              </w:rPr>
            </w:rPrChange>
          </w:rPr>
          <w:t>PlantWatch</w:t>
        </w:r>
        <w:proofErr w:type="spellEnd"/>
        <w:r w:rsidRPr="006B3A5C">
          <w:rPr>
            <w:rFonts w:ascii="Century Gothic" w:hAnsi="Century Gothic" w:cs="Futura Medium"/>
            <w:b/>
            <w:bCs/>
            <w:sz w:val="26"/>
            <w:szCs w:val="26"/>
            <w:lang w:eastAsia="en-AU"/>
            <w:rPrChange w:id="13" w:author="Leo Liu" w:date="2023-08-07T13:47:00Z">
              <w:rPr>
                <w:rFonts w:ascii="Century Gothic" w:hAnsi="Century Gothic" w:cs="Futura Medium"/>
                <w:b/>
                <w:bCs/>
                <w:sz w:val="24"/>
                <w:szCs w:val="24"/>
                <w:lang w:eastAsia="en-AU"/>
              </w:rPr>
            </w:rPrChange>
          </w:rPr>
          <w:t xml:space="preserve"> shows real-time data and predicts vegetative growth, making monitoring and maintenance more convenient for plant enthusiasts, gardeners, and professionals.</w:t>
        </w:r>
      </w:moveTo>
      <w:moveToRangeEnd w:id="10"/>
      <w:ins w:id="14" w:author="Leo Liu" w:date="2023-08-07T12:24:00Z">
        <w:r w:rsidR="00506423" w:rsidRPr="006B3A5C">
          <w:rPr>
            <w:rFonts w:ascii="Century Gothic" w:hAnsi="Century Gothic" w:cs="Futura Medium"/>
            <w:b/>
            <w:bCs/>
            <w:sz w:val="26"/>
            <w:szCs w:val="26"/>
            <w:lang w:eastAsia="en-AU"/>
            <w:rPrChange w:id="15" w:author="Leo Liu" w:date="2023-08-07T13:47:00Z">
              <w:rPr>
                <w:rFonts w:ascii="Century Gothic" w:hAnsi="Century Gothic" w:cs="Futura Medium"/>
                <w:b/>
                <w:bCs/>
                <w:sz w:val="24"/>
                <w:szCs w:val="24"/>
                <w:lang w:eastAsia="en-AU"/>
              </w:rPr>
            </w:rPrChange>
          </w:rPr>
          <w:t xml:space="preserve"> </w:t>
        </w:r>
      </w:ins>
      <w:ins w:id="16" w:author="Lovett, Leah" w:date="2023-08-07T11:44:00Z">
        <w:del w:id="17" w:author="Leo Liu" w:date="2023-08-07T12:24:00Z">
          <w:r w:rsidR="000521FC" w:rsidRPr="006B3A5C" w:rsidDel="00506423">
            <w:rPr>
              <w:rFonts w:ascii="Century Gothic" w:hAnsi="Century Gothic" w:cs="Futura Medium"/>
              <w:b/>
              <w:bCs/>
              <w:sz w:val="26"/>
              <w:szCs w:val="26"/>
              <w:lang w:eastAsia="en-AU"/>
              <w:rPrChange w:id="18" w:author="Leo Liu" w:date="2023-08-07T13:47:00Z">
                <w:rPr>
                  <w:rFonts w:ascii="Century Gothic" w:hAnsi="Century Gothic" w:cs="Futura Medium"/>
                  <w:b/>
                  <w:bCs/>
                  <w:sz w:val="24"/>
                  <w:szCs w:val="24"/>
                  <w:lang w:eastAsia="en-AU"/>
                </w:rPr>
              </w:rPrChange>
            </w:rPr>
            <w:delText xml:space="preserve"> </w:delText>
          </w:r>
        </w:del>
      </w:ins>
      <w:r w:rsidR="00617F09" w:rsidRPr="006B3A5C">
        <w:rPr>
          <w:rFonts w:ascii="Century Gothic" w:hAnsi="Century Gothic" w:cs="Futura Medium"/>
          <w:b/>
          <w:bCs/>
          <w:sz w:val="26"/>
          <w:szCs w:val="26"/>
          <w:lang w:eastAsia="en-AU"/>
          <w:rPrChange w:id="19" w:author="Leo Liu" w:date="2023-08-07T13:47:00Z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</w:rPrChange>
        </w:rPr>
        <w:t>By continuously monitoring water quality</w:t>
      </w:r>
      <w:r w:rsidR="00C75884">
        <w:rPr>
          <w:rFonts w:ascii="Century Gothic" w:hAnsi="Century Gothic" w:cs="Futura Medium"/>
          <w:b/>
          <w:bCs/>
          <w:sz w:val="26"/>
          <w:szCs w:val="26"/>
          <w:lang w:eastAsia="en-AU"/>
        </w:rPr>
        <w:t xml:space="preserve">, </w:t>
      </w:r>
      <w:r w:rsidR="00617F09" w:rsidRPr="006B3A5C">
        <w:rPr>
          <w:rFonts w:ascii="Century Gothic" w:hAnsi="Century Gothic" w:cs="Futura Medium"/>
          <w:b/>
          <w:bCs/>
          <w:sz w:val="26"/>
          <w:szCs w:val="26"/>
          <w:lang w:eastAsia="en-AU"/>
          <w:rPrChange w:id="20" w:author="Leo Liu" w:date="2023-08-07T13:47:00Z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</w:rPrChange>
        </w:rPr>
        <w:t xml:space="preserve">air temperature, relative humidity, and hydroponic solution level, the </w:t>
      </w:r>
      <w:r w:rsidR="00491ECB" w:rsidRPr="006B3A5C">
        <w:rPr>
          <w:rFonts w:ascii="Century Gothic" w:hAnsi="Century Gothic" w:cs="Futura Medium"/>
          <w:b/>
          <w:bCs/>
          <w:sz w:val="26"/>
          <w:szCs w:val="26"/>
          <w:lang w:eastAsia="en-AU"/>
          <w:rPrChange w:id="21" w:author="Leo Liu" w:date="2023-08-07T13:47:00Z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</w:rPrChange>
        </w:rPr>
        <w:t>project</w:t>
      </w:r>
      <w:r w:rsidR="00617F09" w:rsidRPr="006B3A5C">
        <w:rPr>
          <w:rFonts w:ascii="Century Gothic" w:hAnsi="Century Gothic" w:cs="Futura Medium"/>
          <w:b/>
          <w:bCs/>
          <w:sz w:val="26"/>
          <w:szCs w:val="26"/>
          <w:lang w:eastAsia="en-AU"/>
          <w:rPrChange w:id="22" w:author="Leo Liu" w:date="2023-08-07T13:47:00Z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</w:rPrChange>
        </w:rPr>
        <w:t xml:space="preserve"> aims to create an optimal environment for vegetable growth with</w:t>
      </w:r>
      <w:ins w:id="23" w:author="Leo Liu" w:date="2023-08-07T12:21:00Z">
        <w:r w:rsidR="00506423" w:rsidRPr="006B3A5C">
          <w:rPr>
            <w:rFonts w:ascii="Century Gothic" w:hAnsi="Century Gothic" w:cs="Futura Medium"/>
            <w:b/>
            <w:bCs/>
            <w:sz w:val="26"/>
            <w:szCs w:val="26"/>
            <w:lang w:eastAsia="en-AU"/>
            <w:rPrChange w:id="24" w:author="Leo Liu" w:date="2023-08-07T13:47:00Z">
              <w:rPr>
                <w:rFonts w:ascii="Century Gothic" w:hAnsi="Century Gothic" w:cs="Futura Medium"/>
                <w:b/>
                <w:bCs/>
                <w:sz w:val="24"/>
                <w:szCs w:val="24"/>
                <w:lang w:eastAsia="en-AU"/>
              </w:rPr>
            </w:rPrChange>
          </w:rPr>
          <w:t xml:space="preserve"> </w:t>
        </w:r>
      </w:ins>
      <w:del w:id="25" w:author="Leo Liu" w:date="2023-08-07T12:21:00Z">
        <w:r w:rsidR="00617F09" w:rsidRPr="006B3A5C" w:rsidDel="00506423">
          <w:rPr>
            <w:rFonts w:ascii="Century Gothic" w:hAnsi="Century Gothic" w:cs="Futura Medium"/>
            <w:b/>
            <w:bCs/>
            <w:sz w:val="26"/>
            <w:szCs w:val="26"/>
            <w:lang w:eastAsia="en-AU"/>
            <w:rPrChange w:id="26" w:author="Leo Liu" w:date="2023-08-07T13:47:00Z">
              <w:rPr>
                <w:rFonts w:ascii="Century Gothic" w:hAnsi="Century Gothic" w:cs="Futura Medium"/>
                <w:b/>
                <w:bCs/>
                <w:sz w:val="24"/>
                <w:szCs w:val="24"/>
                <w:lang w:eastAsia="en-AU"/>
              </w:rPr>
            </w:rPrChange>
          </w:rPr>
          <w:delText xml:space="preserve"> </w:delText>
        </w:r>
      </w:del>
      <w:r w:rsidR="00617F09" w:rsidRPr="006B3A5C">
        <w:rPr>
          <w:rFonts w:ascii="Century Gothic" w:hAnsi="Century Gothic" w:cs="Futura Medium"/>
          <w:b/>
          <w:bCs/>
          <w:sz w:val="26"/>
          <w:szCs w:val="26"/>
          <w:lang w:eastAsia="en-AU"/>
          <w:rPrChange w:id="27" w:author="Leo Liu" w:date="2023-08-07T13:47:00Z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</w:rPrChange>
        </w:rPr>
        <w:t>supplementary LED lighting.</w:t>
      </w:r>
    </w:p>
    <w:p w14:paraId="61169657" w14:textId="77777777" w:rsidR="00506423" w:rsidRPr="006B3A5C" w:rsidRDefault="00506423" w:rsidP="00506423">
      <w:pPr>
        <w:spacing w:line="480" w:lineRule="auto"/>
        <w:jc w:val="center"/>
        <w:rPr>
          <w:ins w:id="28" w:author="Leo Liu" w:date="2023-08-07T12:20:00Z"/>
          <w:rFonts w:ascii="Century Gothic" w:hAnsi="Century Gothic" w:cs="Futura Medium"/>
          <w:b/>
          <w:bCs/>
          <w:sz w:val="26"/>
          <w:szCs w:val="26"/>
          <w:lang w:eastAsia="en-AU"/>
          <w:rPrChange w:id="29" w:author="Leo Liu" w:date="2023-08-07T13:47:00Z">
            <w:rPr>
              <w:ins w:id="30" w:author="Leo Liu" w:date="2023-08-07T12:20:00Z"/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</w:rPrChange>
        </w:rPr>
      </w:pPr>
    </w:p>
    <w:p w14:paraId="18A928EB" w14:textId="68467BEF" w:rsidR="00C77626" w:rsidDel="006B3A5C" w:rsidRDefault="006B3A5C" w:rsidP="006B3A5C">
      <w:pPr>
        <w:spacing w:line="480" w:lineRule="auto"/>
        <w:jc w:val="center"/>
        <w:rPr>
          <w:del w:id="31" w:author="Leo Liu" w:date="2023-08-07T12:17:00Z"/>
          <w:rFonts w:ascii="Century Gothic" w:hAnsi="Century Gothic" w:cs="Futura Medium"/>
          <w:b/>
          <w:bCs/>
          <w:sz w:val="26"/>
          <w:szCs w:val="26"/>
          <w:lang w:eastAsia="en-AU"/>
        </w:rPr>
      </w:pPr>
      <w:ins w:id="32" w:author="Leo Liu" w:date="2023-08-07T13:44:00Z">
        <w:r w:rsidRPr="006B3A5C">
          <w:rPr>
            <w:rFonts w:ascii="Century Gothic" w:hAnsi="Century Gothic" w:cs="Futura Medium"/>
            <w:b/>
            <w:bCs/>
            <w:sz w:val="26"/>
            <w:szCs w:val="26"/>
            <w:lang w:eastAsia="en-AU"/>
            <w:rPrChange w:id="33" w:author="Leo Liu" w:date="2023-08-07T13:47:00Z">
              <w:rPr>
                <w:rFonts w:ascii="Century Gothic" w:hAnsi="Century Gothic" w:cs="Futura Medium"/>
                <w:b/>
                <w:bCs/>
                <w:sz w:val="24"/>
                <w:szCs w:val="24"/>
                <w:lang w:eastAsia="en-AU"/>
              </w:rPr>
            </w:rPrChange>
          </w:rPr>
          <w:t xml:space="preserve">The device uses a </w:t>
        </w:r>
        <w:proofErr w:type="spellStart"/>
        <w:r w:rsidRPr="006B3A5C">
          <w:rPr>
            <w:rFonts w:ascii="Century Gothic" w:hAnsi="Century Gothic" w:cs="Futura Medium"/>
            <w:b/>
            <w:bCs/>
            <w:sz w:val="26"/>
            <w:szCs w:val="26"/>
            <w:lang w:eastAsia="en-AU"/>
            <w:rPrChange w:id="34" w:author="Leo Liu" w:date="2023-08-07T13:47:00Z">
              <w:rPr>
                <w:rFonts w:ascii="Century Gothic" w:hAnsi="Century Gothic" w:cs="Futura Medium"/>
                <w:b/>
                <w:bCs/>
                <w:sz w:val="24"/>
                <w:szCs w:val="24"/>
                <w:lang w:eastAsia="en-AU"/>
              </w:rPr>
            </w:rPrChange>
          </w:rPr>
          <w:t>NodeMCU</w:t>
        </w:r>
        <w:proofErr w:type="spellEnd"/>
        <w:r w:rsidRPr="006B3A5C">
          <w:rPr>
            <w:rFonts w:ascii="Century Gothic" w:hAnsi="Century Gothic" w:cs="Futura Medium"/>
            <w:b/>
            <w:bCs/>
            <w:sz w:val="26"/>
            <w:szCs w:val="26"/>
            <w:lang w:eastAsia="en-AU"/>
            <w:rPrChange w:id="35" w:author="Leo Liu" w:date="2023-08-07T13:47:00Z">
              <w:rPr>
                <w:rFonts w:ascii="Century Gothic" w:hAnsi="Century Gothic" w:cs="Futura Medium"/>
                <w:b/>
                <w:bCs/>
                <w:sz w:val="24"/>
                <w:szCs w:val="24"/>
                <w:lang w:eastAsia="en-AU"/>
              </w:rPr>
            </w:rPrChange>
          </w:rPr>
          <w:t xml:space="preserve"> ESP8266 and an ESP32 camera to gather sensor data and transmit images via Wi-Fi. This information, including images, is then forwarded to the cloud for storage and analysis.</w:t>
        </w:r>
      </w:ins>
      <w:commentRangeStart w:id="36"/>
      <w:del w:id="37" w:author="Leo Liu" w:date="2023-08-07T12:17:00Z">
        <w:r w:rsidR="00617F09" w:rsidRPr="00C77626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</w:rPr>
          <w:delText xml:space="preserve">A </w:delText>
        </w:r>
      </w:del>
      <w:ins w:id="38" w:author="Lovett, Leah" w:date="2023-08-07T11:40:00Z">
        <w:del w:id="39" w:author="Leo Liu" w:date="2023-08-07T12:17:00Z">
          <w:r w:rsidR="00CE165A" w:rsidDel="00506423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  <w:delText>The device uses a</w:delText>
          </w:r>
          <w:r w:rsidR="00CE165A" w:rsidRPr="00C77626" w:rsidDel="00506423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  <w:delText xml:space="preserve"> </w:delText>
          </w:r>
        </w:del>
      </w:ins>
      <w:del w:id="40" w:author="Leo Liu" w:date="2023-08-07T12:17:00Z">
        <w:r w:rsidR="00617F09" w:rsidRPr="00C77626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</w:rPr>
          <w:delText>NodeMCU ESP8266 and an ESP32 camera were responsible for transferring</w:delText>
        </w:r>
      </w:del>
      <w:ins w:id="41" w:author="Lovett, Leah" w:date="2023-08-07T11:40:00Z">
        <w:del w:id="42" w:author="Leo Liu" w:date="2023-08-07T12:17:00Z">
          <w:r w:rsidR="00CE165A" w:rsidDel="00506423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  <w:delText>to transfer</w:delText>
          </w:r>
        </w:del>
      </w:ins>
      <w:del w:id="43" w:author="Leo Liu" w:date="2023-08-07T12:17:00Z">
        <w:r w:rsidR="00617F09" w:rsidRPr="00C77626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</w:rPr>
          <w:delText xml:space="preserve"> sensor data and uploading images to Cloud Firebase and Firebase Storage through Wi-Fi. </w:delText>
        </w:r>
      </w:del>
      <w:moveFromRangeStart w:id="44" w:author="Lovett, Leah" w:date="2023-08-07T11:39:00Z" w:name="move142300799"/>
      <w:moveFrom w:id="45" w:author="Lovett, Leah" w:date="2023-08-07T11:39:00Z">
        <w:del w:id="46" w:author="Leo Liu" w:date="2023-08-07T12:17:00Z">
          <w:r w:rsidR="00C77626" w:rsidRPr="00C77626" w:rsidDel="00506423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  <w:delText xml:space="preserve">The mobile application </w:delText>
          </w:r>
          <w:r w:rsidR="00C77626" w:rsidRPr="006B3A5C" w:rsidDel="00506423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  <w:rPrChange w:id="47" w:author="Leo Liu" w:date="2023-08-07T13:44:00Z">
                <w:rPr>
                  <w:rFonts w:ascii="Century Gothic" w:hAnsi="Century Gothic" w:cs="Futura Medium"/>
                  <w:b/>
                  <w:bCs/>
                  <w:i/>
                  <w:iCs/>
                  <w:sz w:val="24"/>
                  <w:szCs w:val="24"/>
                  <w:lang w:eastAsia="en-AU"/>
                </w:rPr>
              </w:rPrChange>
            </w:rPr>
            <w:delText>PlantWatch</w:delText>
          </w:r>
          <w:r w:rsidR="00C77626" w:rsidRPr="00C77626" w:rsidDel="00506423">
            <w:rPr>
              <w:rFonts w:ascii="Century Gothic" w:hAnsi="Century Gothic" w:cs="Futura Medium"/>
              <w:b/>
              <w:bCs/>
              <w:sz w:val="24"/>
              <w:szCs w:val="24"/>
              <w:lang w:eastAsia="en-AU"/>
            </w:rPr>
            <w:delText xml:space="preserve"> shows real-time data and predicts vegetative growth, making monitoring and maintenance more convenient for plant enthusiasts, gardeners, and professionals.</w:delText>
          </w:r>
        </w:del>
      </w:moveFrom>
      <w:moveFromRangeEnd w:id="44"/>
      <w:commentRangeEnd w:id="36"/>
      <w:del w:id="48" w:author="Leo Liu" w:date="2023-08-07T12:17:00Z">
        <w:r w:rsidR="00B06D76"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49" w:author="Leo Liu" w:date="2023-08-07T13:44:00Z">
              <w:rPr>
                <w:rStyle w:val="CommentReference"/>
              </w:rPr>
            </w:rPrChange>
          </w:rPr>
          <w:commentReference w:id="36"/>
        </w:r>
      </w:del>
    </w:p>
    <w:p w14:paraId="538A59CB" w14:textId="77777777" w:rsidR="006B3A5C" w:rsidRDefault="006B3A5C" w:rsidP="006B3A5C">
      <w:pPr>
        <w:spacing w:line="480" w:lineRule="auto"/>
        <w:jc w:val="center"/>
        <w:rPr>
          <w:ins w:id="50" w:author="Leo Liu" w:date="2023-08-07T13:47:00Z"/>
          <w:rFonts w:ascii="Century Gothic" w:hAnsi="Century Gothic" w:cs="Futura Medium"/>
          <w:b/>
          <w:bCs/>
          <w:sz w:val="24"/>
          <w:szCs w:val="24"/>
          <w:lang w:eastAsia="en-AU"/>
        </w:rPr>
      </w:pPr>
    </w:p>
    <w:p w14:paraId="00537CD6" w14:textId="75863678" w:rsidR="00B94701" w:rsidRPr="006B3A5C" w:rsidDel="00506423" w:rsidRDefault="00673639">
      <w:pPr>
        <w:spacing w:line="480" w:lineRule="auto"/>
        <w:jc w:val="center"/>
        <w:rPr>
          <w:del w:id="51" w:author="Leo Liu" w:date="2023-08-07T12:18:00Z"/>
          <w:rFonts w:ascii="Century Gothic" w:hAnsi="Century Gothic" w:cs="Futura Medium"/>
          <w:b/>
          <w:bCs/>
          <w:sz w:val="24"/>
          <w:szCs w:val="24"/>
          <w:lang w:eastAsia="en-AU"/>
          <w:rPrChange w:id="52" w:author="Leo Liu" w:date="2023-08-07T13:44:00Z">
            <w:rPr>
              <w:del w:id="53" w:author="Leo Liu" w:date="2023-08-07T12:18:00Z"/>
              <w:rFonts w:ascii="Apple Color Emoji" w:eastAsia="STXingkai" w:hAnsi="Apple Color Emoji" w:cs="Apple Color Emoji"/>
              <w:color w:val="0E101A"/>
              <w:sz w:val="32"/>
              <w:szCs w:val="32"/>
            </w:rPr>
          </w:rPrChange>
        </w:rPr>
        <w:pPrChange w:id="54" w:author="Leo Liu" w:date="2023-08-07T13:45:00Z">
          <w:pPr>
            <w:spacing w:line="240" w:lineRule="auto"/>
          </w:pPr>
        </w:pPrChange>
      </w:pPr>
      <w:del w:id="55" w:author="Leo Liu" w:date="2023-08-07T12:20:00Z"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56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 xml:space="preserve">Hope for Growth </w:delText>
        </w:r>
        <w:commentRangeStart w:id="57"/>
        <w:r w:rsidRPr="006B3A5C" w:rsidDel="00506423">
          <w:rPr>
            <w:rFonts w:ascii="Apple Color Emoji" w:hAnsi="Apple Color Emoji" w:cs="Apple Color Emoji"/>
            <w:b/>
            <w:bCs/>
            <w:sz w:val="24"/>
            <w:szCs w:val="24"/>
            <w:lang w:eastAsia="en-AU"/>
            <w:rPrChange w:id="58" w:author="Leo Liu" w:date="2023-08-07T13:44:00Z">
              <w:rPr>
                <w:rFonts w:ascii="Apple Color Emoji" w:eastAsia="STXingkai" w:hAnsi="Apple Color Emoji" w:cs="Apple Color Emoji"/>
                <w:color w:val="0E101A"/>
                <w:sz w:val="32"/>
                <w:szCs w:val="32"/>
              </w:rPr>
            </w:rPrChange>
          </w:rPr>
          <w:delText>🌱</w:delText>
        </w:r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59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 xml:space="preserve"> </w:delText>
        </w:r>
        <w:commentRangeEnd w:id="57"/>
        <w:r w:rsidRPr="006B3A5C" w:rsidDel="00506423">
          <w:rPr>
            <w:rFonts w:ascii="Century Gothic" w:hAnsi="Century Gothic" w:cs="Futura Medium"/>
            <w:sz w:val="24"/>
            <w:szCs w:val="24"/>
            <w:lang w:eastAsia="en-AU"/>
            <w:rPrChange w:id="60" w:author="Leo Liu" w:date="2023-08-07T13:44:00Z">
              <w:rPr>
                <w:rStyle w:val="CommentReference"/>
                <w:b/>
                <w:bCs/>
              </w:rPr>
            </w:rPrChange>
          </w:rPr>
          <w:commentReference w:id="57"/>
        </w:r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61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>- Enhancing Indoor Hydroponic Farming</w:delText>
        </w:r>
      </w:del>
      <w:del w:id="62" w:author="Leo Liu" w:date="2023-08-07T12:18:00Z"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63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 xml:space="preserve"> </w:delText>
        </w:r>
        <w:r w:rsidRPr="006B3A5C" w:rsidDel="00506423">
          <w:rPr>
            <w:rFonts w:ascii="Apple Color Emoji" w:hAnsi="Apple Color Emoji" w:cs="Apple Color Emoji"/>
            <w:b/>
            <w:bCs/>
            <w:sz w:val="24"/>
            <w:szCs w:val="24"/>
            <w:lang w:eastAsia="en-AU"/>
            <w:rPrChange w:id="64" w:author="Leo Liu" w:date="2023-08-07T13:44:00Z">
              <w:rPr>
                <w:rFonts w:ascii="Apple Color Emoji" w:eastAsia="STXingkai" w:hAnsi="Apple Color Emoji" w:cs="Apple Color Emoji"/>
                <w:color w:val="0E101A"/>
                <w:sz w:val="32"/>
                <w:szCs w:val="32"/>
              </w:rPr>
            </w:rPrChange>
          </w:rPr>
          <w:delText>🥬</w:delText>
        </w:r>
      </w:del>
      <w:del w:id="65" w:author="Leo Liu" w:date="2023-08-07T12:20:00Z"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66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 xml:space="preserve"> with IoT Technology </w:delText>
        </w:r>
        <w:r w:rsidRPr="006B3A5C" w:rsidDel="00506423">
          <w:rPr>
            <w:rFonts w:ascii="Apple Color Emoji" w:hAnsi="Apple Color Emoji" w:cs="Apple Color Emoji"/>
            <w:b/>
            <w:bCs/>
            <w:sz w:val="24"/>
            <w:szCs w:val="24"/>
            <w:lang w:eastAsia="en-AU"/>
            <w:rPrChange w:id="67" w:author="Leo Liu" w:date="2023-08-07T13:44:00Z">
              <w:rPr>
                <w:rFonts w:ascii="Apple Color Emoji" w:eastAsia="STXingkai" w:hAnsi="Apple Color Emoji" w:cs="Apple Color Emoji"/>
                <w:color w:val="0E101A"/>
                <w:sz w:val="32"/>
                <w:szCs w:val="32"/>
              </w:rPr>
            </w:rPrChange>
          </w:rPr>
          <w:delText>💻</w:delText>
        </w:r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68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 xml:space="preserve">, Computer Vision </w:delText>
        </w:r>
        <w:r w:rsidRPr="006B3A5C" w:rsidDel="00506423">
          <w:rPr>
            <w:rFonts w:ascii="Apple Color Emoji" w:hAnsi="Apple Color Emoji" w:cs="Apple Color Emoji"/>
            <w:b/>
            <w:bCs/>
            <w:sz w:val="24"/>
            <w:szCs w:val="24"/>
            <w:lang w:eastAsia="en-AU"/>
            <w:rPrChange w:id="69" w:author="Leo Liu" w:date="2023-08-07T13:44:00Z">
              <w:rPr>
                <w:rFonts w:ascii="Apple Color Emoji" w:eastAsia="STXingkai" w:hAnsi="Apple Color Emoji" w:cs="Apple Color Emoji"/>
                <w:color w:val="0E101A"/>
                <w:sz w:val="32"/>
                <w:szCs w:val="32"/>
              </w:rPr>
            </w:rPrChange>
          </w:rPr>
          <w:delText>📸</w:delText>
        </w:r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70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 xml:space="preserve"> and Deep Learning </w:delText>
        </w:r>
        <w:r w:rsidRPr="006B3A5C" w:rsidDel="00506423">
          <w:rPr>
            <w:rFonts w:ascii="Apple Color Emoji" w:hAnsi="Apple Color Emoji" w:cs="Apple Color Emoji"/>
            <w:b/>
            <w:bCs/>
            <w:sz w:val="24"/>
            <w:szCs w:val="24"/>
            <w:lang w:eastAsia="en-AU"/>
            <w:rPrChange w:id="71" w:author="Leo Liu" w:date="2023-08-07T13:44:00Z">
              <w:rPr>
                <w:rFonts w:ascii="Apple Color Emoji" w:eastAsia="STXingkai" w:hAnsi="Apple Color Emoji" w:cs="Apple Color Emoji"/>
                <w:color w:val="0E101A"/>
                <w:sz w:val="32"/>
                <w:szCs w:val="32"/>
              </w:rPr>
            </w:rPrChange>
          </w:rPr>
          <w:delText>📈</w:delText>
        </w:r>
        <w:r w:rsidRPr="006B3A5C" w:rsidDel="00506423">
          <w:rPr>
            <w:rFonts w:ascii="Century Gothic" w:hAnsi="Century Gothic" w:cs="Futura Medium"/>
            <w:b/>
            <w:bCs/>
            <w:sz w:val="24"/>
            <w:szCs w:val="24"/>
            <w:lang w:eastAsia="en-AU"/>
            <w:rPrChange w:id="72" w:author="Leo Liu" w:date="2023-08-07T13:44:00Z">
              <w:rPr>
                <w:rFonts w:ascii="Century Gothic" w:eastAsia="STXingkai" w:hAnsi="Century Gothic"/>
                <w:color w:val="0E101A"/>
                <w:sz w:val="32"/>
                <w:szCs w:val="32"/>
              </w:rPr>
            </w:rPrChange>
          </w:rPr>
          <w:delText xml:space="preserve">, and Flutter Mobile Application </w:delText>
        </w:r>
        <w:r w:rsidRPr="006B3A5C" w:rsidDel="00506423">
          <w:rPr>
            <w:rFonts w:ascii="Apple Color Emoji" w:hAnsi="Apple Color Emoji" w:cs="Apple Color Emoji"/>
            <w:b/>
            <w:bCs/>
            <w:sz w:val="24"/>
            <w:szCs w:val="24"/>
            <w:lang w:eastAsia="en-AU"/>
            <w:rPrChange w:id="73" w:author="Leo Liu" w:date="2023-08-07T13:44:00Z">
              <w:rPr>
                <w:rFonts w:ascii="Apple Color Emoji" w:eastAsia="STXingkai" w:hAnsi="Apple Color Emoji" w:cs="Apple Color Emoji"/>
                <w:color w:val="0E101A"/>
                <w:sz w:val="32"/>
                <w:szCs w:val="32"/>
              </w:rPr>
            </w:rPrChange>
          </w:rPr>
          <w:delText>📲</w:delText>
        </w:r>
      </w:del>
    </w:p>
    <w:p w14:paraId="46E550C1" w14:textId="77777777" w:rsidR="00C75884" w:rsidRDefault="00C75884" w:rsidP="00C75884">
      <w:pPr>
        <w:spacing w:line="240" w:lineRule="auto"/>
        <w:rPr>
          <w:rFonts w:ascii="Century Gothic" w:hAnsi="Century Gothic" w:cs="Futura Medium"/>
          <w:b/>
          <w:bCs/>
          <w:sz w:val="24"/>
          <w:szCs w:val="24"/>
          <w:lang w:eastAsia="en-AU"/>
        </w:rPr>
      </w:pPr>
    </w:p>
    <w:p w14:paraId="364EEAFB" w14:textId="0EFACF09" w:rsidR="00C75884" w:rsidRPr="00C75884" w:rsidRDefault="00C75884" w:rsidP="00C75884">
      <w:pPr>
        <w:spacing w:line="240" w:lineRule="auto"/>
        <w:rPr>
          <w:rFonts w:ascii="Century Gothic" w:eastAsia="STXingkai" w:hAnsi="Century Gothic"/>
          <w:color w:val="0E101A"/>
          <w:sz w:val="32"/>
          <w:szCs w:val="32"/>
        </w:rPr>
      </w:pPr>
      <w:r w:rsidRPr="00C75884">
        <w:rPr>
          <w:rFonts w:ascii="Century Gothic" w:eastAsia="STXingkai" w:hAnsi="Century Gothic"/>
          <w:color w:val="0E101A"/>
          <w:sz w:val="32"/>
          <w:szCs w:val="32"/>
        </w:rPr>
        <w:t>Enhanced Indoor Hydroponic Farming with IoT Technology: Utilising Computer Vision, Deep Learning, and a Flutter Mobile Application</w:t>
      </w:r>
    </w:p>
    <w:p w14:paraId="5C81E9EB" w14:textId="77777777" w:rsidR="00C75884" w:rsidRPr="00506423" w:rsidRDefault="00C75884" w:rsidP="00C75884">
      <w:pPr>
        <w:spacing w:line="240" w:lineRule="auto"/>
        <w:rPr>
          <w:ins w:id="74" w:author="Leo Liu" w:date="2023-08-07T12:19:00Z"/>
          <w:rFonts w:ascii="Century Gothic" w:eastAsia="STXingkai" w:hAnsi="Century Gothic"/>
          <w:color w:val="0E101A"/>
          <w:sz w:val="32"/>
          <w:szCs w:val="32"/>
        </w:rPr>
      </w:pPr>
    </w:p>
    <w:p w14:paraId="162B40FC" w14:textId="6C13FB40" w:rsidR="00673639" w:rsidRPr="00C77626" w:rsidDel="00506423" w:rsidRDefault="00C75884" w:rsidP="00B94701">
      <w:pPr>
        <w:spacing w:line="240" w:lineRule="auto"/>
        <w:rPr>
          <w:del w:id="75" w:author="Leo Liu" w:date="2023-08-07T12:23:00Z"/>
          <w:rFonts w:ascii="Century Gothic" w:hAnsi="Century Gothic" w:cs="Futura Medium"/>
          <w:b/>
          <w:bCs/>
          <w:sz w:val="24"/>
          <w:szCs w:val="24"/>
          <w:lang w:eastAsia="en-AU"/>
        </w:rPr>
      </w:pPr>
      <w:ins w:id="76" w:author="Leo Liu" w:date="2023-08-09T13:38:00Z">
        <w:r>
          <w:rPr>
            <w:noProof/>
            <w:lang w:eastAsia="en-AU"/>
          </w:rPr>
          <w:drawing>
            <wp:anchor distT="0" distB="0" distL="114300" distR="114300" simplePos="0" relativeHeight="251659264" behindDoc="0" locked="0" layoutInCell="1" allowOverlap="1" wp14:anchorId="01B47DFF" wp14:editId="2E429198">
              <wp:simplePos x="0" y="0"/>
              <wp:positionH relativeFrom="column">
                <wp:posOffset>5052060</wp:posOffset>
              </wp:positionH>
              <wp:positionV relativeFrom="paragraph">
                <wp:posOffset>89954</wp:posOffset>
              </wp:positionV>
              <wp:extent cx="657363" cy="679410"/>
              <wp:effectExtent l="0" t="0" r="3175" b="0"/>
              <wp:wrapNone/>
              <wp:docPr id="1576945342" name="Picture 1" descr="A qr code on a green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6945342" name="Picture 1" descr="A qr code on a green background&#10;&#10;Description automatically generated"/>
                      <pic:cNvPicPr/>
                    </pic:nvPicPr>
                    <pic:blipFill rotWithShape="1"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3282" t="41930" r="6408" b="25150"/>
                      <a:stretch/>
                    </pic:blipFill>
                    <pic:spPr bwMode="auto">
                      <a:xfrm>
                        <a:off x="0" y="0"/>
                        <a:ext cx="657363" cy="67941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77" w:author="Leo Liu" w:date="2023-08-09T13:38:00Z">
        <w:r w:rsidR="00506423" w:rsidDel="00C75884">
          <w:rPr>
            <w:noProof/>
          </w:rPr>
          <w:drawing>
            <wp:anchor distT="0" distB="0" distL="114300" distR="114300" simplePos="0" relativeHeight="251658240" behindDoc="0" locked="0" layoutInCell="1" allowOverlap="1" wp14:anchorId="5AE2546A" wp14:editId="68C052F9">
              <wp:simplePos x="0" y="0"/>
              <wp:positionH relativeFrom="column">
                <wp:posOffset>5224145</wp:posOffset>
              </wp:positionH>
              <wp:positionV relativeFrom="paragraph">
                <wp:posOffset>154863</wp:posOffset>
              </wp:positionV>
              <wp:extent cx="491636" cy="491636"/>
              <wp:effectExtent l="0" t="0" r="3810" b="3810"/>
              <wp:wrapNone/>
              <wp:docPr id="1340046083" name="Picture 3" descr="QR-Codes Q&amp;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QR-Codes Q&amp;A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1636" cy="4916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  <w:r>
        <w:rPr>
          <w:rFonts w:ascii="Century Gothic" w:hAnsi="Century Gothic" w:cs="Futura Medium"/>
          <w:b/>
          <w:bCs/>
          <w:sz w:val="24"/>
          <w:szCs w:val="24"/>
          <w:lang w:eastAsia="en-AU"/>
        </w:rPr>
        <w:tab/>
      </w:r>
    </w:p>
    <w:p w14:paraId="4E04CBCB" w14:textId="3A971588" w:rsidR="00C77626" w:rsidRPr="00B94701" w:rsidRDefault="00270AD5">
      <w:pPr>
        <w:spacing w:line="240" w:lineRule="auto"/>
        <w:pPrChange w:id="78" w:author="Leo Liu" w:date="2023-08-07T12:23:00Z">
          <w:pPr>
            <w:pStyle w:val="Heading2"/>
            <w:spacing w:before="0" w:beforeAutospacing="0" w:after="0" w:afterAutospacing="0" w:line="480" w:lineRule="auto"/>
            <w:jc w:val="center"/>
          </w:pPr>
        </w:pPrChange>
      </w:pPr>
      <w:del w:id="79" w:author="Lovett, Leah" w:date="2023-08-07T11:51:00Z">
        <w:r w:rsidDel="00673639">
          <w:fldChar w:fldCharType="begin"/>
        </w:r>
        <w:r w:rsidDel="00673639">
          <w:delInstrText xml:space="preserve"> INCLUDEPICTURE "https://www.designingbuildings.co.uk/w/images/7/7a/UCL.jpg" \* MERGEFORMATINET </w:delInstrText>
        </w:r>
        <w:r w:rsidDel="00673639">
          <w:fldChar w:fldCharType="separate"/>
        </w:r>
        <w:r w:rsidDel="00673639">
          <w:rPr>
            <w:noProof/>
          </w:rPr>
          <w:drawing>
            <wp:inline distT="0" distB="0" distL="0" distR="0" wp14:anchorId="63F70635" wp14:editId="313B71CA">
              <wp:extent cx="1426866" cy="775348"/>
              <wp:effectExtent l="0" t="0" r="0" b="0"/>
              <wp:docPr id="699163310" name="Picture 4" descr="The Bartlett - UCL Faculty of the Built Environment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The Bartlett - UCL Faculty of the Built Environment ...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070" t="42745" r="6036" b="9494"/>
                      <a:stretch/>
                    </pic:blipFill>
                    <pic:spPr bwMode="auto">
                      <a:xfrm>
                        <a:off x="0" y="0"/>
                        <a:ext cx="1470651" cy="79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Del="00673639">
          <w:fldChar w:fldCharType="end"/>
        </w:r>
        <w:r w:rsidR="00E4530F" w:rsidDel="00673639">
          <w:tab/>
          <w:delText xml:space="preserve">      </w:delText>
        </w:r>
        <w:r w:rsidR="00B94701" w:rsidDel="00673639">
          <w:delText xml:space="preserve"> </w:delText>
        </w:r>
        <w:r w:rsidR="00B94701" w:rsidDel="00673639">
          <w:fldChar w:fldCharType="begin"/>
        </w:r>
        <w:r w:rsidR="00B94701" w:rsidDel="00673639">
          <w:delInstrText xml:space="preserve"> INCLUDEPICTURE "https://www.ucl.ac.uk/bartlett/casa/sites/bartlett_casa/files/casa_logo.jpg" \* MERGEFORMATINET </w:delInstrText>
        </w:r>
        <w:r w:rsidR="00B94701" w:rsidDel="00673639">
          <w:fldChar w:fldCharType="separate"/>
        </w:r>
        <w:r w:rsidR="00B94701" w:rsidDel="00673639">
          <w:rPr>
            <w:noProof/>
          </w:rPr>
          <w:drawing>
            <wp:inline distT="0" distB="0" distL="0" distR="0" wp14:anchorId="2AB3EB0B" wp14:editId="10468AAD">
              <wp:extent cx="577850" cy="772684"/>
              <wp:effectExtent l="0" t="0" r="0" b="2540"/>
              <wp:docPr id="890833658" name="Picture 2" descr="A logo with white circles and line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0833658" name="Picture 2" descr="A logo with white circles and lines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3108" cy="833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94701" w:rsidDel="00673639">
          <w:fldChar w:fldCharType="end"/>
        </w:r>
        <w:r w:rsidR="00E4530F" w:rsidDel="00673639">
          <w:tab/>
          <w:delText xml:space="preserve">     </w:delText>
        </w:r>
        <w:r w:rsidR="00B94701" w:rsidDel="00673639">
          <w:delText xml:space="preserve">  </w:delText>
        </w:r>
        <w:r w:rsidR="00E4530F" w:rsidRPr="00F90145" w:rsidDel="00673639">
          <w:rPr>
            <w:noProof/>
          </w:rPr>
          <w:drawing>
            <wp:inline distT="0" distB="0" distL="0" distR="0" wp14:anchorId="1DA60553" wp14:editId="7537FB29">
              <wp:extent cx="640704" cy="783772"/>
              <wp:effectExtent l="0" t="0" r="0" b="3810"/>
              <wp:docPr id="2133973575" name="Picture 1" descr="A blue and white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3973575" name="Picture 1" descr="A blue and white logo&#10;&#10;Description automatically generated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0156" cy="8687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del w:id="80" w:author="Leo Liu" w:date="2023-08-07T12:18:00Z">
        <w:r w:rsidR="00E4530F" w:rsidDel="00506423">
          <w:tab/>
          <w:delText xml:space="preserve">   </w:delText>
        </w:r>
        <w:r w:rsidR="00B94701" w:rsidDel="00506423">
          <w:delText xml:space="preserve">   </w:delText>
        </w:r>
      </w:del>
    </w:p>
    <w:p w14:paraId="3129A5B6" w14:textId="528E86B4" w:rsidR="004A4D81" w:rsidRPr="004A4D81" w:rsidRDefault="004A4D81" w:rsidP="00B94701">
      <w:pPr>
        <w:spacing w:line="240" w:lineRule="auto"/>
        <w:rPr>
          <w:lang w:eastAsia="en-AU"/>
        </w:rPr>
      </w:pPr>
    </w:p>
    <w:sectPr w:rsidR="004A4D81" w:rsidRPr="004A4D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ovett, Leah" w:date="2023-08-07T11:44:00Z" w:initials="LL">
    <w:p w14:paraId="46189991" w14:textId="77777777" w:rsidR="00015B64" w:rsidRDefault="00015B64" w:rsidP="008A0A3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Please note, the panels will be printed to a standard exhibition template, so emojis will not be included. </w:t>
      </w:r>
    </w:p>
  </w:comment>
  <w:comment w:id="36" w:author="Lovett, Leah" w:date="2023-08-07T11:42:00Z" w:initials="LL">
    <w:p w14:paraId="2A375CC3" w14:textId="68F570B5" w:rsidR="00B06D76" w:rsidRDefault="00B06D76" w:rsidP="00A85D1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Consider simplifying this language - the average audience is unlikely to know what Firebase Storage is. Could you say uploading images to the cloud instead? </w:t>
      </w:r>
    </w:p>
  </w:comment>
  <w:comment w:id="57" w:author="Lovett, Leah" w:date="2023-08-07T11:44:00Z" w:initials="LL">
    <w:p w14:paraId="49158DE5" w14:textId="77777777" w:rsidR="00673639" w:rsidRDefault="00673639" w:rsidP="0067363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Please note, the panels will be printed to a standard exhibition template, so emojis will not be included.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189991" w15:done="0"/>
  <w15:commentEx w15:paraId="2A375CC3" w15:done="0"/>
  <w15:commentEx w15:paraId="49158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B5785" w16cex:dateUtc="2023-08-07T10:44:00Z"/>
  <w16cex:commentExtensible w16cex:durableId="287B5740" w16cex:dateUtc="2023-08-07T10:42:00Z"/>
  <w16cex:commentExtensible w16cex:durableId="287B594A" w16cex:dateUtc="2023-08-07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189991" w16cid:durableId="287B5785"/>
  <w16cid:commentId w16cid:paraId="2A375CC3" w16cid:durableId="287B5740"/>
  <w16cid:commentId w16cid:paraId="49158DE5" w16cid:durableId="287B59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F4BD" w14:textId="77777777" w:rsidR="008C0D6B" w:rsidRDefault="008C0D6B">
      <w:pPr>
        <w:spacing w:line="240" w:lineRule="auto"/>
      </w:pPr>
      <w:r>
        <w:separator/>
      </w:r>
    </w:p>
  </w:endnote>
  <w:endnote w:type="continuationSeparator" w:id="0">
    <w:p w14:paraId="7CB07720" w14:textId="77777777" w:rsidR="008C0D6B" w:rsidRDefault="008C0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6BAF" w14:textId="77777777" w:rsidR="004A4D81" w:rsidRDefault="004A4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9242"/>
      <w:docPartObj>
        <w:docPartGallery w:val="AutoText"/>
      </w:docPartObj>
    </w:sdtPr>
    <w:sdtContent>
      <w:p w14:paraId="4FCEE35E" w14:textId="77777777" w:rsidR="00526CA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67F6" w14:textId="77777777" w:rsidR="00526CAA" w:rsidRDefault="00526C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525F" w14:textId="77777777" w:rsidR="004A4D81" w:rsidRDefault="004A4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4EB2" w14:textId="77777777" w:rsidR="008C0D6B" w:rsidRDefault="008C0D6B">
      <w:pPr>
        <w:spacing w:after="0"/>
      </w:pPr>
      <w:r>
        <w:separator/>
      </w:r>
    </w:p>
  </w:footnote>
  <w:footnote w:type="continuationSeparator" w:id="0">
    <w:p w14:paraId="0A447C4B" w14:textId="77777777" w:rsidR="008C0D6B" w:rsidRDefault="008C0D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7FA8" w14:textId="77777777" w:rsidR="008C7A6C" w:rsidRDefault="008C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F642" w14:textId="77777777" w:rsidR="00526CAA" w:rsidRDefault="00526C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9318" w14:textId="77777777" w:rsidR="008C7A6C" w:rsidRDefault="008C7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0AFB"/>
    <w:multiLevelType w:val="hybridMultilevel"/>
    <w:tmpl w:val="1810927C"/>
    <w:lvl w:ilvl="0" w:tplc="663E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2DC5"/>
    <w:multiLevelType w:val="multilevel"/>
    <w:tmpl w:val="49592DC5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718B3A65"/>
    <w:multiLevelType w:val="multilevel"/>
    <w:tmpl w:val="718B3A65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275355">
    <w:abstractNumId w:val="2"/>
  </w:num>
  <w:num w:numId="2" w16cid:durableId="1288774714">
    <w:abstractNumId w:val="1"/>
  </w:num>
  <w:num w:numId="3" w16cid:durableId="18433534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 Liu">
    <w15:presenceInfo w15:providerId="AD" w15:userId="S::xiaochen.liu1@ucalgary.ca::c19dfedc-0260-4eee-b11e-4dc4f3b3d905"/>
  </w15:person>
  <w15:person w15:author="Lovett, Leah">
    <w15:presenceInfo w15:providerId="AD" w15:userId="S::ucwalhl@ucl.ac.uk::6f1a77ad-db2d-46b1-a064-8031a39153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wZjA0YWEwOWVmNDk0NGFiN2M3YjExNGZmYmRhZTkifQ=="/>
  </w:docVars>
  <w:rsids>
    <w:rsidRoot w:val="00C82C8D"/>
    <w:rsid w:val="00000609"/>
    <w:rsid w:val="00002FDB"/>
    <w:rsid w:val="00006269"/>
    <w:rsid w:val="00006863"/>
    <w:rsid w:val="00006E83"/>
    <w:rsid w:val="00010467"/>
    <w:rsid w:val="00010B20"/>
    <w:rsid w:val="00014ACC"/>
    <w:rsid w:val="00015B64"/>
    <w:rsid w:val="00017357"/>
    <w:rsid w:val="000209F9"/>
    <w:rsid w:val="00020DF1"/>
    <w:rsid w:val="00021625"/>
    <w:rsid w:val="00023825"/>
    <w:rsid w:val="00024A63"/>
    <w:rsid w:val="00024EEA"/>
    <w:rsid w:val="00027169"/>
    <w:rsid w:val="00031CB8"/>
    <w:rsid w:val="00032299"/>
    <w:rsid w:val="00033698"/>
    <w:rsid w:val="0003793B"/>
    <w:rsid w:val="00037DF1"/>
    <w:rsid w:val="00040299"/>
    <w:rsid w:val="0004090A"/>
    <w:rsid w:val="00043137"/>
    <w:rsid w:val="00043240"/>
    <w:rsid w:val="00045C67"/>
    <w:rsid w:val="000479DB"/>
    <w:rsid w:val="0005194E"/>
    <w:rsid w:val="000521FC"/>
    <w:rsid w:val="0005480D"/>
    <w:rsid w:val="00054E27"/>
    <w:rsid w:val="000550E9"/>
    <w:rsid w:val="00055A35"/>
    <w:rsid w:val="000566F8"/>
    <w:rsid w:val="00056E5C"/>
    <w:rsid w:val="00057A77"/>
    <w:rsid w:val="0006167B"/>
    <w:rsid w:val="00062488"/>
    <w:rsid w:val="00062910"/>
    <w:rsid w:val="00063418"/>
    <w:rsid w:val="000646F0"/>
    <w:rsid w:val="00065F5D"/>
    <w:rsid w:val="00066A0C"/>
    <w:rsid w:val="00070111"/>
    <w:rsid w:val="00072003"/>
    <w:rsid w:val="00072482"/>
    <w:rsid w:val="00072B27"/>
    <w:rsid w:val="00075991"/>
    <w:rsid w:val="00075D0A"/>
    <w:rsid w:val="000822FB"/>
    <w:rsid w:val="00082683"/>
    <w:rsid w:val="00083DB4"/>
    <w:rsid w:val="00085D61"/>
    <w:rsid w:val="00086B9D"/>
    <w:rsid w:val="00093891"/>
    <w:rsid w:val="000966DC"/>
    <w:rsid w:val="000A1290"/>
    <w:rsid w:val="000A25A8"/>
    <w:rsid w:val="000A4BA1"/>
    <w:rsid w:val="000A4BA2"/>
    <w:rsid w:val="000A51B2"/>
    <w:rsid w:val="000A5A43"/>
    <w:rsid w:val="000A7C17"/>
    <w:rsid w:val="000B0A3F"/>
    <w:rsid w:val="000B3969"/>
    <w:rsid w:val="000B3EF3"/>
    <w:rsid w:val="000B41CB"/>
    <w:rsid w:val="000B7FA0"/>
    <w:rsid w:val="000C2216"/>
    <w:rsid w:val="000C5449"/>
    <w:rsid w:val="000C6332"/>
    <w:rsid w:val="000D17F3"/>
    <w:rsid w:val="000D5580"/>
    <w:rsid w:val="000D6856"/>
    <w:rsid w:val="000D7943"/>
    <w:rsid w:val="000E0927"/>
    <w:rsid w:val="000E1C2C"/>
    <w:rsid w:val="000E2E3A"/>
    <w:rsid w:val="000E3065"/>
    <w:rsid w:val="000E3231"/>
    <w:rsid w:val="000E3650"/>
    <w:rsid w:val="000E3739"/>
    <w:rsid w:val="000E3A27"/>
    <w:rsid w:val="000E4A62"/>
    <w:rsid w:val="000E4FB4"/>
    <w:rsid w:val="000E5BBD"/>
    <w:rsid w:val="000E5EE0"/>
    <w:rsid w:val="000E67DA"/>
    <w:rsid w:val="000F27D4"/>
    <w:rsid w:val="000F3772"/>
    <w:rsid w:val="000F4457"/>
    <w:rsid w:val="000F46C8"/>
    <w:rsid w:val="000F4D2C"/>
    <w:rsid w:val="000F752F"/>
    <w:rsid w:val="000F7B66"/>
    <w:rsid w:val="000F7D07"/>
    <w:rsid w:val="001013D7"/>
    <w:rsid w:val="00101ACE"/>
    <w:rsid w:val="001027C1"/>
    <w:rsid w:val="00102E73"/>
    <w:rsid w:val="00103D24"/>
    <w:rsid w:val="001040AE"/>
    <w:rsid w:val="00105AE0"/>
    <w:rsid w:val="00105C3C"/>
    <w:rsid w:val="00107715"/>
    <w:rsid w:val="0011034D"/>
    <w:rsid w:val="00113840"/>
    <w:rsid w:val="00114CB9"/>
    <w:rsid w:val="00117B59"/>
    <w:rsid w:val="0012090A"/>
    <w:rsid w:val="0012100D"/>
    <w:rsid w:val="00122961"/>
    <w:rsid w:val="001246FE"/>
    <w:rsid w:val="001247EB"/>
    <w:rsid w:val="00124B6D"/>
    <w:rsid w:val="0012550E"/>
    <w:rsid w:val="001269AF"/>
    <w:rsid w:val="00130612"/>
    <w:rsid w:val="00130B2C"/>
    <w:rsid w:val="00131002"/>
    <w:rsid w:val="00132D96"/>
    <w:rsid w:val="00133CF2"/>
    <w:rsid w:val="00136380"/>
    <w:rsid w:val="0013702E"/>
    <w:rsid w:val="001379B0"/>
    <w:rsid w:val="00141AF7"/>
    <w:rsid w:val="001434AE"/>
    <w:rsid w:val="0014661B"/>
    <w:rsid w:val="00146B23"/>
    <w:rsid w:val="00146FD5"/>
    <w:rsid w:val="001474D8"/>
    <w:rsid w:val="00150003"/>
    <w:rsid w:val="0015092F"/>
    <w:rsid w:val="00151600"/>
    <w:rsid w:val="0015505E"/>
    <w:rsid w:val="00156BE5"/>
    <w:rsid w:val="001574CA"/>
    <w:rsid w:val="00157782"/>
    <w:rsid w:val="00157E86"/>
    <w:rsid w:val="0016058B"/>
    <w:rsid w:val="0016198D"/>
    <w:rsid w:val="00163060"/>
    <w:rsid w:val="00163966"/>
    <w:rsid w:val="0016483E"/>
    <w:rsid w:val="00164890"/>
    <w:rsid w:val="00164B6A"/>
    <w:rsid w:val="00166388"/>
    <w:rsid w:val="001679AF"/>
    <w:rsid w:val="00167DA4"/>
    <w:rsid w:val="00167DEE"/>
    <w:rsid w:val="001705D3"/>
    <w:rsid w:val="00170A31"/>
    <w:rsid w:val="00170A72"/>
    <w:rsid w:val="001714CE"/>
    <w:rsid w:val="00172B90"/>
    <w:rsid w:val="00174F85"/>
    <w:rsid w:val="00175A59"/>
    <w:rsid w:val="00175B54"/>
    <w:rsid w:val="00175C31"/>
    <w:rsid w:val="0017674F"/>
    <w:rsid w:val="001806AE"/>
    <w:rsid w:val="00181F3B"/>
    <w:rsid w:val="001826A8"/>
    <w:rsid w:val="00184FCD"/>
    <w:rsid w:val="00187EBA"/>
    <w:rsid w:val="001905CE"/>
    <w:rsid w:val="001927B8"/>
    <w:rsid w:val="00192AD9"/>
    <w:rsid w:val="00192D35"/>
    <w:rsid w:val="0019334A"/>
    <w:rsid w:val="00195496"/>
    <w:rsid w:val="00196FD5"/>
    <w:rsid w:val="001A03FE"/>
    <w:rsid w:val="001A21AD"/>
    <w:rsid w:val="001A37DE"/>
    <w:rsid w:val="001A39DB"/>
    <w:rsid w:val="001A42AB"/>
    <w:rsid w:val="001A4681"/>
    <w:rsid w:val="001A702D"/>
    <w:rsid w:val="001B2A55"/>
    <w:rsid w:val="001B2EAF"/>
    <w:rsid w:val="001B340E"/>
    <w:rsid w:val="001B38A4"/>
    <w:rsid w:val="001B3AEC"/>
    <w:rsid w:val="001B3B5C"/>
    <w:rsid w:val="001B51B8"/>
    <w:rsid w:val="001B5360"/>
    <w:rsid w:val="001B5BB8"/>
    <w:rsid w:val="001B62E9"/>
    <w:rsid w:val="001B6625"/>
    <w:rsid w:val="001B7B55"/>
    <w:rsid w:val="001C0A78"/>
    <w:rsid w:val="001C1AC3"/>
    <w:rsid w:val="001C20D2"/>
    <w:rsid w:val="001C2786"/>
    <w:rsid w:val="001C2E8D"/>
    <w:rsid w:val="001C3EA9"/>
    <w:rsid w:val="001C4D0A"/>
    <w:rsid w:val="001C5439"/>
    <w:rsid w:val="001C566B"/>
    <w:rsid w:val="001C6ED2"/>
    <w:rsid w:val="001D052D"/>
    <w:rsid w:val="001D22D1"/>
    <w:rsid w:val="001D2B7B"/>
    <w:rsid w:val="001D34B0"/>
    <w:rsid w:val="001D4444"/>
    <w:rsid w:val="001D497E"/>
    <w:rsid w:val="001D67CD"/>
    <w:rsid w:val="001D7D6D"/>
    <w:rsid w:val="001E1166"/>
    <w:rsid w:val="001E1A78"/>
    <w:rsid w:val="001E2484"/>
    <w:rsid w:val="001F1D1C"/>
    <w:rsid w:val="001F346E"/>
    <w:rsid w:val="001F3525"/>
    <w:rsid w:val="001F48FE"/>
    <w:rsid w:val="001F4E6F"/>
    <w:rsid w:val="001F4EA4"/>
    <w:rsid w:val="001F5B1D"/>
    <w:rsid w:val="001F7EFA"/>
    <w:rsid w:val="0020022E"/>
    <w:rsid w:val="00200746"/>
    <w:rsid w:val="0020095A"/>
    <w:rsid w:val="0020279B"/>
    <w:rsid w:val="002035B4"/>
    <w:rsid w:val="00203A03"/>
    <w:rsid w:val="0020459D"/>
    <w:rsid w:val="00204648"/>
    <w:rsid w:val="00206583"/>
    <w:rsid w:val="00206925"/>
    <w:rsid w:val="00211306"/>
    <w:rsid w:val="00212EAF"/>
    <w:rsid w:val="00213153"/>
    <w:rsid w:val="002140A6"/>
    <w:rsid w:val="002148D9"/>
    <w:rsid w:val="00216141"/>
    <w:rsid w:val="00216162"/>
    <w:rsid w:val="00217D02"/>
    <w:rsid w:val="00220EDA"/>
    <w:rsid w:val="0022141A"/>
    <w:rsid w:val="002216DB"/>
    <w:rsid w:val="0022211B"/>
    <w:rsid w:val="00222B05"/>
    <w:rsid w:val="00223116"/>
    <w:rsid w:val="002236E6"/>
    <w:rsid w:val="0022568B"/>
    <w:rsid w:val="00225718"/>
    <w:rsid w:val="00226416"/>
    <w:rsid w:val="00230A39"/>
    <w:rsid w:val="00230C9A"/>
    <w:rsid w:val="00231E60"/>
    <w:rsid w:val="00232932"/>
    <w:rsid w:val="00232A8F"/>
    <w:rsid w:val="00232C30"/>
    <w:rsid w:val="00234E95"/>
    <w:rsid w:val="002410E9"/>
    <w:rsid w:val="00242E38"/>
    <w:rsid w:val="002438D6"/>
    <w:rsid w:val="00245ABF"/>
    <w:rsid w:val="00247809"/>
    <w:rsid w:val="00253B50"/>
    <w:rsid w:val="002541C8"/>
    <w:rsid w:val="00255C1F"/>
    <w:rsid w:val="00256C93"/>
    <w:rsid w:val="00260070"/>
    <w:rsid w:val="00262CE5"/>
    <w:rsid w:val="00265BA4"/>
    <w:rsid w:val="00266268"/>
    <w:rsid w:val="002667CC"/>
    <w:rsid w:val="002668BD"/>
    <w:rsid w:val="0026732A"/>
    <w:rsid w:val="00267CF8"/>
    <w:rsid w:val="00270AD5"/>
    <w:rsid w:val="00271A84"/>
    <w:rsid w:val="002721FF"/>
    <w:rsid w:val="00274EEC"/>
    <w:rsid w:val="00276CD4"/>
    <w:rsid w:val="00280D1D"/>
    <w:rsid w:val="002817B2"/>
    <w:rsid w:val="002830F7"/>
    <w:rsid w:val="00283671"/>
    <w:rsid w:val="00284AE3"/>
    <w:rsid w:val="00286110"/>
    <w:rsid w:val="002946B7"/>
    <w:rsid w:val="0029489F"/>
    <w:rsid w:val="00297083"/>
    <w:rsid w:val="002A1450"/>
    <w:rsid w:val="002A2E08"/>
    <w:rsid w:val="002A4102"/>
    <w:rsid w:val="002A4667"/>
    <w:rsid w:val="002A468D"/>
    <w:rsid w:val="002A4FD1"/>
    <w:rsid w:val="002A5330"/>
    <w:rsid w:val="002A6E54"/>
    <w:rsid w:val="002B18E4"/>
    <w:rsid w:val="002B280B"/>
    <w:rsid w:val="002B2F7F"/>
    <w:rsid w:val="002B646B"/>
    <w:rsid w:val="002C1404"/>
    <w:rsid w:val="002C15A4"/>
    <w:rsid w:val="002C1C0F"/>
    <w:rsid w:val="002C4803"/>
    <w:rsid w:val="002C7D08"/>
    <w:rsid w:val="002D158F"/>
    <w:rsid w:val="002D1F94"/>
    <w:rsid w:val="002D3571"/>
    <w:rsid w:val="002D3A1E"/>
    <w:rsid w:val="002D48C2"/>
    <w:rsid w:val="002D5FBA"/>
    <w:rsid w:val="002D6FE0"/>
    <w:rsid w:val="002E0164"/>
    <w:rsid w:val="002E0ADE"/>
    <w:rsid w:val="002E27A5"/>
    <w:rsid w:val="002E38D9"/>
    <w:rsid w:val="002E55ED"/>
    <w:rsid w:val="002E56C6"/>
    <w:rsid w:val="002E5DAC"/>
    <w:rsid w:val="002F0217"/>
    <w:rsid w:val="002F0410"/>
    <w:rsid w:val="002F0CAC"/>
    <w:rsid w:val="002F225F"/>
    <w:rsid w:val="002F25A4"/>
    <w:rsid w:val="002F496C"/>
    <w:rsid w:val="002F6F33"/>
    <w:rsid w:val="003013D5"/>
    <w:rsid w:val="0030196F"/>
    <w:rsid w:val="00301E14"/>
    <w:rsid w:val="003032D7"/>
    <w:rsid w:val="00303C8E"/>
    <w:rsid w:val="0030703F"/>
    <w:rsid w:val="00307F89"/>
    <w:rsid w:val="0031149A"/>
    <w:rsid w:val="003114E3"/>
    <w:rsid w:val="003126BE"/>
    <w:rsid w:val="0031396E"/>
    <w:rsid w:val="00313C28"/>
    <w:rsid w:val="00314620"/>
    <w:rsid w:val="00315090"/>
    <w:rsid w:val="003155A7"/>
    <w:rsid w:val="0031629C"/>
    <w:rsid w:val="00316529"/>
    <w:rsid w:val="003168C8"/>
    <w:rsid w:val="00316F3D"/>
    <w:rsid w:val="00317A8B"/>
    <w:rsid w:val="00317D27"/>
    <w:rsid w:val="00322237"/>
    <w:rsid w:val="0032469D"/>
    <w:rsid w:val="00324DA1"/>
    <w:rsid w:val="00325916"/>
    <w:rsid w:val="00325BA8"/>
    <w:rsid w:val="00325F31"/>
    <w:rsid w:val="00326C6F"/>
    <w:rsid w:val="0032711F"/>
    <w:rsid w:val="0032739E"/>
    <w:rsid w:val="00327441"/>
    <w:rsid w:val="003316BC"/>
    <w:rsid w:val="00331DDF"/>
    <w:rsid w:val="00332BA7"/>
    <w:rsid w:val="003332AD"/>
    <w:rsid w:val="0033403F"/>
    <w:rsid w:val="00336219"/>
    <w:rsid w:val="00337BB9"/>
    <w:rsid w:val="00340BB2"/>
    <w:rsid w:val="00340D73"/>
    <w:rsid w:val="00341578"/>
    <w:rsid w:val="00341A87"/>
    <w:rsid w:val="00343144"/>
    <w:rsid w:val="00345FF8"/>
    <w:rsid w:val="0034658E"/>
    <w:rsid w:val="00346C83"/>
    <w:rsid w:val="00347609"/>
    <w:rsid w:val="00347D82"/>
    <w:rsid w:val="00350273"/>
    <w:rsid w:val="00350ABA"/>
    <w:rsid w:val="00353694"/>
    <w:rsid w:val="003547FC"/>
    <w:rsid w:val="00355BAD"/>
    <w:rsid w:val="00356EEF"/>
    <w:rsid w:val="00357C35"/>
    <w:rsid w:val="00362D49"/>
    <w:rsid w:val="00366EB6"/>
    <w:rsid w:val="0036702F"/>
    <w:rsid w:val="003671C6"/>
    <w:rsid w:val="00370565"/>
    <w:rsid w:val="00370780"/>
    <w:rsid w:val="00371516"/>
    <w:rsid w:val="00371860"/>
    <w:rsid w:val="00373AB0"/>
    <w:rsid w:val="00373DFA"/>
    <w:rsid w:val="00374037"/>
    <w:rsid w:val="00374573"/>
    <w:rsid w:val="00374A4C"/>
    <w:rsid w:val="00375AF8"/>
    <w:rsid w:val="00377186"/>
    <w:rsid w:val="00381DEA"/>
    <w:rsid w:val="0038207A"/>
    <w:rsid w:val="00383BDD"/>
    <w:rsid w:val="00383C8B"/>
    <w:rsid w:val="00383FBA"/>
    <w:rsid w:val="003843DD"/>
    <w:rsid w:val="00384471"/>
    <w:rsid w:val="00384D9D"/>
    <w:rsid w:val="0038725A"/>
    <w:rsid w:val="003878D1"/>
    <w:rsid w:val="0039001A"/>
    <w:rsid w:val="00392446"/>
    <w:rsid w:val="0039285C"/>
    <w:rsid w:val="0039402D"/>
    <w:rsid w:val="0039562C"/>
    <w:rsid w:val="00397B5C"/>
    <w:rsid w:val="003A0C84"/>
    <w:rsid w:val="003A1485"/>
    <w:rsid w:val="003A2300"/>
    <w:rsid w:val="003A2BF2"/>
    <w:rsid w:val="003A3214"/>
    <w:rsid w:val="003A4271"/>
    <w:rsid w:val="003A4B57"/>
    <w:rsid w:val="003A5C21"/>
    <w:rsid w:val="003A64AF"/>
    <w:rsid w:val="003B0A92"/>
    <w:rsid w:val="003B182A"/>
    <w:rsid w:val="003B2EEC"/>
    <w:rsid w:val="003B3324"/>
    <w:rsid w:val="003B4F1B"/>
    <w:rsid w:val="003B4F20"/>
    <w:rsid w:val="003B536A"/>
    <w:rsid w:val="003B7141"/>
    <w:rsid w:val="003B7F76"/>
    <w:rsid w:val="003C0BED"/>
    <w:rsid w:val="003C213C"/>
    <w:rsid w:val="003C6AC2"/>
    <w:rsid w:val="003C6D9F"/>
    <w:rsid w:val="003C74B0"/>
    <w:rsid w:val="003D216F"/>
    <w:rsid w:val="003D2192"/>
    <w:rsid w:val="003D22B3"/>
    <w:rsid w:val="003D3DF8"/>
    <w:rsid w:val="003D4137"/>
    <w:rsid w:val="003D7310"/>
    <w:rsid w:val="003E1863"/>
    <w:rsid w:val="003E302F"/>
    <w:rsid w:val="003E3461"/>
    <w:rsid w:val="003E44EB"/>
    <w:rsid w:val="003E78A3"/>
    <w:rsid w:val="003F09A3"/>
    <w:rsid w:val="003F44AF"/>
    <w:rsid w:val="003F477A"/>
    <w:rsid w:val="003F4F74"/>
    <w:rsid w:val="003F6919"/>
    <w:rsid w:val="003F7E82"/>
    <w:rsid w:val="00400C2E"/>
    <w:rsid w:val="00400F83"/>
    <w:rsid w:val="00401934"/>
    <w:rsid w:val="00404501"/>
    <w:rsid w:val="004076CA"/>
    <w:rsid w:val="00410179"/>
    <w:rsid w:val="00410201"/>
    <w:rsid w:val="0041162A"/>
    <w:rsid w:val="00411AF7"/>
    <w:rsid w:val="00412536"/>
    <w:rsid w:val="004139B6"/>
    <w:rsid w:val="00413F82"/>
    <w:rsid w:val="00414BC9"/>
    <w:rsid w:val="00415B4E"/>
    <w:rsid w:val="0042170B"/>
    <w:rsid w:val="00423D40"/>
    <w:rsid w:val="00423E26"/>
    <w:rsid w:val="0042534A"/>
    <w:rsid w:val="00427383"/>
    <w:rsid w:val="0043200B"/>
    <w:rsid w:val="00436BA2"/>
    <w:rsid w:val="004407A5"/>
    <w:rsid w:val="00440857"/>
    <w:rsid w:val="00443DBC"/>
    <w:rsid w:val="00444415"/>
    <w:rsid w:val="004459A8"/>
    <w:rsid w:val="0044642F"/>
    <w:rsid w:val="00450765"/>
    <w:rsid w:val="00451037"/>
    <w:rsid w:val="004542ED"/>
    <w:rsid w:val="0046066F"/>
    <w:rsid w:val="00461FC5"/>
    <w:rsid w:val="00462EA7"/>
    <w:rsid w:val="0046312B"/>
    <w:rsid w:val="00464079"/>
    <w:rsid w:val="00464607"/>
    <w:rsid w:val="00464F15"/>
    <w:rsid w:val="00465B43"/>
    <w:rsid w:val="0046740B"/>
    <w:rsid w:val="004703ED"/>
    <w:rsid w:val="004706C1"/>
    <w:rsid w:val="004708B5"/>
    <w:rsid w:val="00472C8F"/>
    <w:rsid w:val="00475342"/>
    <w:rsid w:val="0047775D"/>
    <w:rsid w:val="004811E0"/>
    <w:rsid w:val="0048267F"/>
    <w:rsid w:val="00484D01"/>
    <w:rsid w:val="004856E7"/>
    <w:rsid w:val="00485FA5"/>
    <w:rsid w:val="00486D51"/>
    <w:rsid w:val="004901D6"/>
    <w:rsid w:val="004902CA"/>
    <w:rsid w:val="004909CC"/>
    <w:rsid w:val="00491ECB"/>
    <w:rsid w:val="00491EFD"/>
    <w:rsid w:val="00491FA4"/>
    <w:rsid w:val="00493ED9"/>
    <w:rsid w:val="0049644E"/>
    <w:rsid w:val="00497B3F"/>
    <w:rsid w:val="004A4A64"/>
    <w:rsid w:val="004A4D81"/>
    <w:rsid w:val="004A6C51"/>
    <w:rsid w:val="004A77C9"/>
    <w:rsid w:val="004B1100"/>
    <w:rsid w:val="004B1601"/>
    <w:rsid w:val="004B29D4"/>
    <w:rsid w:val="004B483B"/>
    <w:rsid w:val="004B5A0C"/>
    <w:rsid w:val="004B5A72"/>
    <w:rsid w:val="004B7E56"/>
    <w:rsid w:val="004C10BA"/>
    <w:rsid w:val="004C1B8E"/>
    <w:rsid w:val="004C26B6"/>
    <w:rsid w:val="004C2D60"/>
    <w:rsid w:val="004C3666"/>
    <w:rsid w:val="004C3C5C"/>
    <w:rsid w:val="004C3D4E"/>
    <w:rsid w:val="004C5251"/>
    <w:rsid w:val="004C6D51"/>
    <w:rsid w:val="004D0A19"/>
    <w:rsid w:val="004D1BBF"/>
    <w:rsid w:val="004D2CBD"/>
    <w:rsid w:val="004D3E9C"/>
    <w:rsid w:val="004D50C1"/>
    <w:rsid w:val="004D5110"/>
    <w:rsid w:val="004D73B8"/>
    <w:rsid w:val="004E1335"/>
    <w:rsid w:val="004E1F4E"/>
    <w:rsid w:val="004E2D83"/>
    <w:rsid w:val="004E3A22"/>
    <w:rsid w:val="004E525A"/>
    <w:rsid w:val="004E544C"/>
    <w:rsid w:val="004E5ABA"/>
    <w:rsid w:val="004E7471"/>
    <w:rsid w:val="004F01F0"/>
    <w:rsid w:val="004F0567"/>
    <w:rsid w:val="004F0A65"/>
    <w:rsid w:val="004F0EBE"/>
    <w:rsid w:val="004F22DE"/>
    <w:rsid w:val="004F240B"/>
    <w:rsid w:val="004F6573"/>
    <w:rsid w:val="004F6EBC"/>
    <w:rsid w:val="004F7F6F"/>
    <w:rsid w:val="005004C1"/>
    <w:rsid w:val="00500A1D"/>
    <w:rsid w:val="00505855"/>
    <w:rsid w:val="005059F3"/>
    <w:rsid w:val="00506423"/>
    <w:rsid w:val="00506498"/>
    <w:rsid w:val="005101DE"/>
    <w:rsid w:val="0051043D"/>
    <w:rsid w:val="005112BD"/>
    <w:rsid w:val="00511912"/>
    <w:rsid w:val="00511B08"/>
    <w:rsid w:val="005128D6"/>
    <w:rsid w:val="00513449"/>
    <w:rsid w:val="005159B6"/>
    <w:rsid w:val="00515D49"/>
    <w:rsid w:val="005169F7"/>
    <w:rsid w:val="0052181C"/>
    <w:rsid w:val="005225AA"/>
    <w:rsid w:val="005262EF"/>
    <w:rsid w:val="00526553"/>
    <w:rsid w:val="00526CAA"/>
    <w:rsid w:val="0052760F"/>
    <w:rsid w:val="005337DD"/>
    <w:rsid w:val="0053724B"/>
    <w:rsid w:val="00537AB6"/>
    <w:rsid w:val="0054070C"/>
    <w:rsid w:val="00541C59"/>
    <w:rsid w:val="0054392F"/>
    <w:rsid w:val="00543CEB"/>
    <w:rsid w:val="00544013"/>
    <w:rsid w:val="00545BF6"/>
    <w:rsid w:val="00546344"/>
    <w:rsid w:val="005464C9"/>
    <w:rsid w:val="0054795B"/>
    <w:rsid w:val="00547B08"/>
    <w:rsid w:val="005527B4"/>
    <w:rsid w:val="00554400"/>
    <w:rsid w:val="00555CF0"/>
    <w:rsid w:val="005560ED"/>
    <w:rsid w:val="00560385"/>
    <w:rsid w:val="005616BF"/>
    <w:rsid w:val="00563445"/>
    <w:rsid w:val="00563ED0"/>
    <w:rsid w:val="00567213"/>
    <w:rsid w:val="00571BE0"/>
    <w:rsid w:val="00571C60"/>
    <w:rsid w:val="00573333"/>
    <w:rsid w:val="005739D5"/>
    <w:rsid w:val="005743B7"/>
    <w:rsid w:val="005760E4"/>
    <w:rsid w:val="0057715A"/>
    <w:rsid w:val="00580B17"/>
    <w:rsid w:val="00583285"/>
    <w:rsid w:val="005833A2"/>
    <w:rsid w:val="00583ACD"/>
    <w:rsid w:val="005859DE"/>
    <w:rsid w:val="005867FC"/>
    <w:rsid w:val="00587870"/>
    <w:rsid w:val="005901D0"/>
    <w:rsid w:val="00591019"/>
    <w:rsid w:val="00591531"/>
    <w:rsid w:val="005944D8"/>
    <w:rsid w:val="005946B5"/>
    <w:rsid w:val="00594F02"/>
    <w:rsid w:val="00597C1F"/>
    <w:rsid w:val="00597DFB"/>
    <w:rsid w:val="005A0B18"/>
    <w:rsid w:val="005A1432"/>
    <w:rsid w:val="005A2191"/>
    <w:rsid w:val="005A2E3C"/>
    <w:rsid w:val="005A5871"/>
    <w:rsid w:val="005A5D9D"/>
    <w:rsid w:val="005A5EAC"/>
    <w:rsid w:val="005B0B4D"/>
    <w:rsid w:val="005B17F3"/>
    <w:rsid w:val="005B27BD"/>
    <w:rsid w:val="005B4A9E"/>
    <w:rsid w:val="005B4B2A"/>
    <w:rsid w:val="005B5F73"/>
    <w:rsid w:val="005B7D11"/>
    <w:rsid w:val="005C026C"/>
    <w:rsid w:val="005C3C83"/>
    <w:rsid w:val="005C3D5F"/>
    <w:rsid w:val="005C4A51"/>
    <w:rsid w:val="005C50A6"/>
    <w:rsid w:val="005C50AC"/>
    <w:rsid w:val="005C5AC2"/>
    <w:rsid w:val="005C62B2"/>
    <w:rsid w:val="005C703E"/>
    <w:rsid w:val="005C7400"/>
    <w:rsid w:val="005D0295"/>
    <w:rsid w:val="005D113C"/>
    <w:rsid w:val="005D1533"/>
    <w:rsid w:val="005D3CEF"/>
    <w:rsid w:val="005D5F18"/>
    <w:rsid w:val="005D63CF"/>
    <w:rsid w:val="005E1442"/>
    <w:rsid w:val="005E22F3"/>
    <w:rsid w:val="005E3246"/>
    <w:rsid w:val="005E5459"/>
    <w:rsid w:val="005E70CA"/>
    <w:rsid w:val="005F3FF4"/>
    <w:rsid w:val="005F52AD"/>
    <w:rsid w:val="005F5559"/>
    <w:rsid w:val="005F567F"/>
    <w:rsid w:val="005F5876"/>
    <w:rsid w:val="00601C79"/>
    <w:rsid w:val="00602207"/>
    <w:rsid w:val="00604247"/>
    <w:rsid w:val="006047E9"/>
    <w:rsid w:val="00607AC8"/>
    <w:rsid w:val="00607FD2"/>
    <w:rsid w:val="0061232B"/>
    <w:rsid w:val="0061269C"/>
    <w:rsid w:val="00612A22"/>
    <w:rsid w:val="00616C01"/>
    <w:rsid w:val="00617F09"/>
    <w:rsid w:val="006200F8"/>
    <w:rsid w:val="00621649"/>
    <w:rsid w:val="00621B02"/>
    <w:rsid w:val="00621BBD"/>
    <w:rsid w:val="006232D3"/>
    <w:rsid w:val="00624EAF"/>
    <w:rsid w:val="00627E62"/>
    <w:rsid w:val="0063017E"/>
    <w:rsid w:val="00631C29"/>
    <w:rsid w:val="006343A7"/>
    <w:rsid w:val="00635912"/>
    <w:rsid w:val="00635E10"/>
    <w:rsid w:val="006427CB"/>
    <w:rsid w:val="0064467B"/>
    <w:rsid w:val="00644DC2"/>
    <w:rsid w:val="006453DC"/>
    <w:rsid w:val="00645E6C"/>
    <w:rsid w:val="00646491"/>
    <w:rsid w:val="00647515"/>
    <w:rsid w:val="00651B4B"/>
    <w:rsid w:val="00652A62"/>
    <w:rsid w:val="00653FDE"/>
    <w:rsid w:val="00654370"/>
    <w:rsid w:val="00655204"/>
    <w:rsid w:val="006556BF"/>
    <w:rsid w:val="00655BC0"/>
    <w:rsid w:val="00656A70"/>
    <w:rsid w:val="006601AE"/>
    <w:rsid w:val="00661725"/>
    <w:rsid w:val="0066506B"/>
    <w:rsid w:val="00665DDD"/>
    <w:rsid w:val="00666932"/>
    <w:rsid w:val="00666CCD"/>
    <w:rsid w:val="00666D77"/>
    <w:rsid w:val="00670C70"/>
    <w:rsid w:val="00671275"/>
    <w:rsid w:val="00671531"/>
    <w:rsid w:val="00671BFC"/>
    <w:rsid w:val="00672FDC"/>
    <w:rsid w:val="00673331"/>
    <w:rsid w:val="00673639"/>
    <w:rsid w:val="00675352"/>
    <w:rsid w:val="00675793"/>
    <w:rsid w:val="00676FB1"/>
    <w:rsid w:val="0068460D"/>
    <w:rsid w:val="00684B14"/>
    <w:rsid w:val="00685CAC"/>
    <w:rsid w:val="00685D70"/>
    <w:rsid w:val="0069056C"/>
    <w:rsid w:val="0069244F"/>
    <w:rsid w:val="006924C2"/>
    <w:rsid w:val="006931E4"/>
    <w:rsid w:val="00693CEB"/>
    <w:rsid w:val="00694D7A"/>
    <w:rsid w:val="006956B7"/>
    <w:rsid w:val="006A09C4"/>
    <w:rsid w:val="006A0A85"/>
    <w:rsid w:val="006A0EC0"/>
    <w:rsid w:val="006A1056"/>
    <w:rsid w:val="006A1972"/>
    <w:rsid w:val="006A5176"/>
    <w:rsid w:val="006A52F0"/>
    <w:rsid w:val="006A5DAD"/>
    <w:rsid w:val="006A7257"/>
    <w:rsid w:val="006A74DF"/>
    <w:rsid w:val="006B29AC"/>
    <w:rsid w:val="006B3A5C"/>
    <w:rsid w:val="006B3DA0"/>
    <w:rsid w:val="006B4034"/>
    <w:rsid w:val="006B44BE"/>
    <w:rsid w:val="006B551C"/>
    <w:rsid w:val="006C338C"/>
    <w:rsid w:val="006C35CC"/>
    <w:rsid w:val="006C4065"/>
    <w:rsid w:val="006C551A"/>
    <w:rsid w:val="006C57BA"/>
    <w:rsid w:val="006C6388"/>
    <w:rsid w:val="006C65F3"/>
    <w:rsid w:val="006D1334"/>
    <w:rsid w:val="006D566F"/>
    <w:rsid w:val="006D762A"/>
    <w:rsid w:val="006E2187"/>
    <w:rsid w:val="006E21BE"/>
    <w:rsid w:val="006E2BE4"/>
    <w:rsid w:val="006E3170"/>
    <w:rsid w:val="006E3C45"/>
    <w:rsid w:val="006E3F99"/>
    <w:rsid w:val="006E5E39"/>
    <w:rsid w:val="006E65D5"/>
    <w:rsid w:val="006E76A3"/>
    <w:rsid w:val="006E78A1"/>
    <w:rsid w:val="006E78C9"/>
    <w:rsid w:val="006F1D51"/>
    <w:rsid w:val="006F29E1"/>
    <w:rsid w:val="006F2ADD"/>
    <w:rsid w:val="006F2BF5"/>
    <w:rsid w:val="006F435A"/>
    <w:rsid w:val="006F448F"/>
    <w:rsid w:val="006F6D0D"/>
    <w:rsid w:val="00700BE2"/>
    <w:rsid w:val="00704871"/>
    <w:rsid w:val="00707CF8"/>
    <w:rsid w:val="00711375"/>
    <w:rsid w:val="0071160A"/>
    <w:rsid w:val="007124E5"/>
    <w:rsid w:val="00712FD5"/>
    <w:rsid w:val="007138DF"/>
    <w:rsid w:val="00714596"/>
    <w:rsid w:val="00715BAC"/>
    <w:rsid w:val="00715FC5"/>
    <w:rsid w:val="0071759E"/>
    <w:rsid w:val="00721DEE"/>
    <w:rsid w:val="00723B4E"/>
    <w:rsid w:val="00725735"/>
    <w:rsid w:val="00727BF7"/>
    <w:rsid w:val="00730575"/>
    <w:rsid w:val="00732BAD"/>
    <w:rsid w:val="00733FB7"/>
    <w:rsid w:val="007352E5"/>
    <w:rsid w:val="00736109"/>
    <w:rsid w:val="00737274"/>
    <w:rsid w:val="0073745F"/>
    <w:rsid w:val="00737B87"/>
    <w:rsid w:val="007407B4"/>
    <w:rsid w:val="00742060"/>
    <w:rsid w:val="00742364"/>
    <w:rsid w:val="007423C2"/>
    <w:rsid w:val="00742C4B"/>
    <w:rsid w:val="00744F72"/>
    <w:rsid w:val="00745A99"/>
    <w:rsid w:val="00746326"/>
    <w:rsid w:val="00746B93"/>
    <w:rsid w:val="007470A8"/>
    <w:rsid w:val="00747391"/>
    <w:rsid w:val="00747C51"/>
    <w:rsid w:val="0075116F"/>
    <w:rsid w:val="00751E82"/>
    <w:rsid w:val="007523FF"/>
    <w:rsid w:val="0075366A"/>
    <w:rsid w:val="0075506E"/>
    <w:rsid w:val="007559AA"/>
    <w:rsid w:val="00756864"/>
    <w:rsid w:val="00756A41"/>
    <w:rsid w:val="00756AB2"/>
    <w:rsid w:val="00756D38"/>
    <w:rsid w:val="00757D96"/>
    <w:rsid w:val="00760FB1"/>
    <w:rsid w:val="00763E43"/>
    <w:rsid w:val="00764314"/>
    <w:rsid w:val="00766DF1"/>
    <w:rsid w:val="0077158F"/>
    <w:rsid w:val="00771D0E"/>
    <w:rsid w:val="00772179"/>
    <w:rsid w:val="00772D71"/>
    <w:rsid w:val="00773DBF"/>
    <w:rsid w:val="00773E81"/>
    <w:rsid w:val="0077411D"/>
    <w:rsid w:val="007760F2"/>
    <w:rsid w:val="00776EA3"/>
    <w:rsid w:val="00780DE0"/>
    <w:rsid w:val="00784104"/>
    <w:rsid w:val="00784AD3"/>
    <w:rsid w:val="0078605A"/>
    <w:rsid w:val="00786212"/>
    <w:rsid w:val="00786AE1"/>
    <w:rsid w:val="0078751F"/>
    <w:rsid w:val="00787D84"/>
    <w:rsid w:val="0079041D"/>
    <w:rsid w:val="00792519"/>
    <w:rsid w:val="00792551"/>
    <w:rsid w:val="00793C5C"/>
    <w:rsid w:val="007957F9"/>
    <w:rsid w:val="00796037"/>
    <w:rsid w:val="00796553"/>
    <w:rsid w:val="00796A45"/>
    <w:rsid w:val="007A0D83"/>
    <w:rsid w:val="007A137D"/>
    <w:rsid w:val="007A1E0F"/>
    <w:rsid w:val="007A2A3F"/>
    <w:rsid w:val="007A6081"/>
    <w:rsid w:val="007A6A02"/>
    <w:rsid w:val="007A7214"/>
    <w:rsid w:val="007B0649"/>
    <w:rsid w:val="007B330E"/>
    <w:rsid w:val="007B348F"/>
    <w:rsid w:val="007B406D"/>
    <w:rsid w:val="007B4843"/>
    <w:rsid w:val="007B4A1C"/>
    <w:rsid w:val="007B5980"/>
    <w:rsid w:val="007C0C05"/>
    <w:rsid w:val="007C3098"/>
    <w:rsid w:val="007C7B90"/>
    <w:rsid w:val="007D1947"/>
    <w:rsid w:val="007D387D"/>
    <w:rsid w:val="007D45EE"/>
    <w:rsid w:val="007D4FED"/>
    <w:rsid w:val="007D63B1"/>
    <w:rsid w:val="007E2E15"/>
    <w:rsid w:val="007E4B6E"/>
    <w:rsid w:val="007E5DC7"/>
    <w:rsid w:val="007F24ED"/>
    <w:rsid w:val="007F2C62"/>
    <w:rsid w:val="007F4CF7"/>
    <w:rsid w:val="007F61A1"/>
    <w:rsid w:val="007F7326"/>
    <w:rsid w:val="00801B6D"/>
    <w:rsid w:val="008020BD"/>
    <w:rsid w:val="00802402"/>
    <w:rsid w:val="0080344A"/>
    <w:rsid w:val="008038BD"/>
    <w:rsid w:val="008068D4"/>
    <w:rsid w:val="008068DF"/>
    <w:rsid w:val="00814EC1"/>
    <w:rsid w:val="00816AAB"/>
    <w:rsid w:val="00817413"/>
    <w:rsid w:val="00820671"/>
    <w:rsid w:val="008209B7"/>
    <w:rsid w:val="008211C5"/>
    <w:rsid w:val="00823BE2"/>
    <w:rsid w:val="00827C7D"/>
    <w:rsid w:val="008301E6"/>
    <w:rsid w:val="00831058"/>
    <w:rsid w:val="0083140D"/>
    <w:rsid w:val="00831EE2"/>
    <w:rsid w:val="008353EC"/>
    <w:rsid w:val="00836A2B"/>
    <w:rsid w:val="00837F72"/>
    <w:rsid w:val="00840D7B"/>
    <w:rsid w:val="0084329A"/>
    <w:rsid w:val="0084487B"/>
    <w:rsid w:val="008537CF"/>
    <w:rsid w:val="0085658B"/>
    <w:rsid w:val="00856A01"/>
    <w:rsid w:val="00857761"/>
    <w:rsid w:val="00857BAC"/>
    <w:rsid w:val="008634F6"/>
    <w:rsid w:val="00864FB2"/>
    <w:rsid w:val="00866275"/>
    <w:rsid w:val="008665B7"/>
    <w:rsid w:val="00866FBA"/>
    <w:rsid w:val="00870EE1"/>
    <w:rsid w:val="00873EAF"/>
    <w:rsid w:val="00874B54"/>
    <w:rsid w:val="008764F7"/>
    <w:rsid w:val="00876877"/>
    <w:rsid w:val="00880AAA"/>
    <w:rsid w:val="008823FC"/>
    <w:rsid w:val="00882EE0"/>
    <w:rsid w:val="00884934"/>
    <w:rsid w:val="00886E03"/>
    <w:rsid w:val="0089192E"/>
    <w:rsid w:val="00893E86"/>
    <w:rsid w:val="008944B5"/>
    <w:rsid w:val="00894D5D"/>
    <w:rsid w:val="0089540B"/>
    <w:rsid w:val="00895A72"/>
    <w:rsid w:val="00896385"/>
    <w:rsid w:val="00896886"/>
    <w:rsid w:val="0089790F"/>
    <w:rsid w:val="008A0452"/>
    <w:rsid w:val="008A059C"/>
    <w:rsid w:val="008A10FF"/>
    <w:rsid w:val="008A4737"/>
    <w:rsid w:val="008A5045"/>
    <w:rsid w:val="008B0361"/>
    <w:rsid w:val="008B0CB3"/>
    <w:rsid w:val="008B0E9C"/>
    <w:rsid w:val="008B0FD9"/>
    <w:rsid w:val="008B1487"/>
    <w:rsid w:val="008B1D88"/>
    <w:rsid w:val="008B241B"/>
    <w:rsid w:val="008B2CFF"/>
    <w:rsid w:val="008B2FF5"/>
    <w:rsid w:val="008B494C"/>
    <w:rsid w:val="008B4C9A"/>
    <w:rsid w:val="008B4D3D"/>
    <w:rsid w:val="008B631A"/>
    <w:rsid w:val="008B75B8"/>
    <w:rsid w:val="008C0D6B"/>
    <w:rsid w:val="008C201A"/>
    <w:rsid w:val="008C2F3E"/>
    <w:rsid w:val="008C3425"/>
    <w:rsid w:val="008C6879"/>
    <w:rsid w:val="008C6B3B"/>
    <w:rsid w:val="008C7A6C"/>
    <w:rsid w:val="008D3035"/>
    <w:rsid w:val="008D3512"/>
    <w:rsid w:val="008D477C"/>
    <w:rsid w:val="008D59C6"/>
    <w:rsid w:val="008D63F6"/>
    <w:rsid w:val="008D691C"/>
    <w:rsid w:val="008D79CB"/>
    <w:rsid w:val="008E0D41"/>
    <w:rsid w:val="008E0FEA"/>
    <w:rsid w:val="008E2B33"/>
    <w:rsid w:val="008E4254"/>
    <w:rsid w:val="008E4FDE"/>
    <w:rsid w:val="008F0BF0"/>
    <w:rsid w:val="008F12D1"/>
    <w:rsid w:val="008F1B82"/>
    <w:rsid w:val="008F1BA2"/>
    <w:rsid w:val="008F236C"/>
    <w:rsid w:val="008F3219"/>
    <w:rsid w:val="008F3806"/>
    <w:rsid w:val="008F4E1A"/>
    <w:rsid w:val="008F4ED1"/>
    <w:rsid w:val="008F5BFE"/>
    <w:rsid w:val="008F6E20"/>
    <w:rsid w:val="008F71CA"/>
    <w:rsid w:val="008F7CE0"/>
    <w:rsid w:val="00902884"/>
    <w:rsid w:val="009036B3"/>
    <w:rsid w:val="009038E7"/>
    <w:rsid w:val="009046FC"/>
    <w:rsid w:val="0090477A"/>
    <w:rsid w:val="0090630E"/>
    <w:rsid w:val="009068F6"/>
    <w:rsid w:val="009069AF"/>
    <w:rsid w:val="0090739A"/>
    <w:rsid w:val="00907852"/>
    <w:rsid w:val="00910255"/>
    <w:rsid w:val="009105BC"/>
    <w:rsid w:val="0091218D"/>
    <w:rsid w:val="00912EFD"/>
    <w:rsid w:val="009139A3"/>
    <w:rsid w:val="00914328"/>
    <w:rsid w:val="009150C3"/>
    <w:rsid w:val="00915230"/>
    <w:rsid w:val="009158D5"/>
    <w:rsid w:val="0092229D"/>
    <w:rsid w:val="0092229F"/>
    <w:rsid w:val="00923BBB"/>
    <w:rsid w:val="00924193"/>
    <w:rsid w:val="00925764"/>
    <w:rsid w:val="0092620A"/>
    <w:rsid w:val="00927A25"/>
    <w:rsid w:val="00930537"/>
    <w:rsid w:val="009314C8"/>
    <w:rsid w:val="00936EA4"/>
    <w:rsid w:val="009375E3"/>
    <w:rsid w:val="009378AB"/>
    <w:rsid w:val="00940110"/>
    <w:rsid w:val="009416A3"/>
    <w:rsid w:val="00943698"/>
    <w:rsid w:val="00945EA3"/>
    <w:rsid w:val="009464AD"/>
    <w:rsid w:val="00947D12"/>
    <w:rsid w:val="00951A8D"/>
    <w:rsid w:val="00953BC5"/>
    <w:rsid w:val="009548D0"/>
    <w:rsid w:val="00955507"/>
    <w:rsid w:val="00955FB6"/>
    <w:rsid w:val="00956411"/>
    <w:rsid w:val="00957164"/>
    <w:rsid w:val="009572BE"/>
    <w:rsid w:val="00960015"/>
    <w:rsid w:val="00960840"/>
    <w:rsid w:val="00962DAB"/>
    <w:rsid w:val="00965500"/>
    <w:rsid w:val="0096562E"/>
    <w:rsid w:val="009663DE"/>
    <w:rsid w:val="009664E8"/>
    <w:rsid w:val="0096670B"/>
    <w:rsid w:val="00974DA4"/>
    <w:rsid w:val="00975A7D"/>
    <w:rsid w:val="00975B3C"/>
    <w:rsid w:val="009766A5"/>
    <w:rsid w:val="009828C3"/>
    <w:rsid w:val="00982F8A"/>
    <w:rsid w:val="009848C3"/>
    <w:rsid w:val="009862AD"/>
    <w:rsid w:val="00992C1E"/>
    <w:rsid w:val="00993D13"/>
    <w:rsid w:val="00994201"/>
    <w:rsid w:val="0099482D"/>
    <w:rsid w:val="00994BDF"/>
    <w:rsid w:val="009953BA"/>
    <w:rsid w:val="009A011B"/>
    <w:rsid w:val="009A4856"/>
    <w:rsid w:val="009A69DD"/>
    <w:rsid w:val="009A6ED7"/>
    <w:rsid w:val="009A7E8B"/>
    <w:rsid w:val="009B036D"/>
    <w:rsid w:val="009B139A"/>
    <w:rsid w:val="009B1B00"/>
    <w:rsid w:val="009B2882"/>
    <w:rsid w:val="009B4F87"/>
    <w:rsid w:val="009B5F36"/>
    <w:rsid w:val="009B6280"/>
    <w:rsid w:val="009B6BA0"/>
    <w:rsid w:val="009B7633"/>
    <w:rsid w:val="009B771B"/>
    <w:rsid w:val="009C3A9F"/>
    <w:rsid w:val="009C43B4"/>
    <w:rsid w:val="009C4EA4"/>
    <w:rsid w:val="009C7694"/>
    <w:rsid w:val="009D02AD"/>
    <w:rsid w:val="009D1D30"/>
    <w:rsid w:val="009D1EB5"/>
    <w:rsid w:val="009D2FCA"/>
    <w:rsid w:val="009D48A3"/>
    <w:rsid w:val="009D56BC"/>
    <w:rsid w:val="009D769F"/>
    <w:rsid w:val="009E3F4D"/>
    <w:rsid w:val="009E3F75"/>
    <w:rsid w:val="009E4279"/>
    <w:rsid w:val="009E46BB"/>
    <w:rsid w:val="009E4BDE"/>
    <w:rsid w:val="009E5768"/>
    <w:rsid w:val="009E576C"/>
    <w:rsid w:val="009E593C"/>
    <w:rsid w:val="009E5FD0"/>
    <w:rsid w:val="009F0584"/>
    <w:rsid w:val="009F2DBC"/>
    <w:rsid w:val="009F3495"/>
    <w:rsid w:val="009F4BE9"/>
    <w:rsid w:val="009F500B"/>
    <w:rsid w:val="009F5552"/>
    <w:rsid w:val="009F78DD"/>
    <w:rsid w:val="009F7CAB"/>
    <w:rsid w:val="009F7EBE"/>
    <w:rsid w:val="00A01556"/>
    <w:rsid w:val="00A01EEC"/>
    <w:rsid w:val="00A02481"/>
    <w:rsid w:val="00A02CCF"/>
    <w:rsid w:val="00A04C6D"/>
    <w:rsid w:val="00A05869"/>
    <w:rsid w:val="00A05D1C"/>
    <w:rsid w:val="00A07005"/>
    <w:rsid w:val="00A10369"/>
    <w:rsid w:val="00A111F4"/>
    <w:rsid w:val="00A112F2"/>
    <w:rsid w:val="00A1290B"/>
    <w:rsid w:val="00A12A6D"/>
    <w:rsid w:val="00A135A0"/>
    <w:rsid w:val="00A15A0F"/>
    <w:rsid w:val="00A15B7C"/>
    <w:rsid w:val="00A16023"/>
    <w:rsid w:val="00A16350"/>
    <w:rsid w:val="00A17C58"/>
    <w:rsid w:val="00A20998"/>
    <w:rsid w:val="00A2120D"/>
    <w:rsid w:val="00A21874"/>
    <w:rsid w:val="00A22440"/>
    <w:rsid w:val="00A23B81"/>
    <w:rsid w:val="00A2688C"/>
    <w:rsid w:val="00A27180"/>
    <w:rsid w:val="00A33315"/>
    <w:rsid w:val="00A3426C"/>
    <w:rsid w:val="00A3474D"/>
    <w:rsid w:val="00A34D54"/>
    <w:rsid w:val="00A3525B"/>
    <w:rsid w:val="00A37BF4"/>
    <w:rsid w:val="00A40A14"/>
    <w:rsid w:val="00A4372F"/>
    <w:rsid w:val="00A460C9"/>
    <w:rsid w:val="00A46239"/>
    <w:rsid w:val="00A46A3C"/>
    <w:rsid w:val="00A47023"/>
    <w:rsid w:val="00A5311B"/>
    <w:rsid w:val="00A54C25"/>
    <w:rsid w:val="00A61F5A"/>
    <w:rsid w:val="00A62130"/>
    <w:rsid w:val="00A63368"/>
    <w:rsid w:val="00A63438"/>
    <w:rsid w:val="00A64082"/>
    <w:rsid w:val="00A65BBE"/>
    <w:rsid w:val="00A667C7"/>
    <w:rsid w:val="00A70B7D"/>
    <w:rsid w:val="00A711B4"/>
    <w:rsid w:val="00A71EBE"/>
    <w:rsid w:val="00A80213"/>
    <w:rsid w:val="00A8358E"/>
    <w:rsid w:val="00A8470F"/>
    <w:rsid w:val="00A85903"/>
    <w:rsid w:val="00A86132"/>
    <w:rsid w:val="00A86CF6"/>
    <w:rsid w:val="00A875DE"/>
    <w:rsid w:val="00A902BF"/>
    <w:rsid w:val="00A90BC8"/>
    <w:rsid w:val="00A91419"/>
    <w:rsid w:val="00A9153B"/>
    <w:rsid w:val="00A91F97"/>
    <w:rsid w:val="00A92D60"/>
    <w:rsid w:val="00A94390"/>
    <w:rsid w:val="00A9469A"/>
    <w:rsid w:val="00A94982"/>
    <w:rsid w:val="00A9515F"/>
    <w:rsid w:val="00A97598"/>
    <w:rsid w:val="00A97DE8"/>
    <w:rsid w:val="00AA1173"/>
    <w:rsid w:val="00AA4854"/>
    <w:rsid w:val="00AA4E24"/>
    <w:rsid w:val="00AA5456"/>
    <w:rsid w:val="00AA6071"/>
    <w:rsid w:val="00AA62BC"/>
    <w:rsid w:val="00AA79C4"/>
    <w:rsid w:val="00AA7CB9"/>
    <w:rsid w:val="00AB0028"/>
    <w:rsid w:val="00AB126D"/>
    <w:rsid w:val="00AB2D64"/>
    <w:rsid w:val="00AB2FEC"/>
    <w:rsid w:val="00AB388F"/>
    <w:rsid w:val="00AB3902"/>
    <w:rsid w:val="00AB5BDD"/>
    <w:rsid w:val="00AB6868"/>
    <w:rsid w:val="00AB7D64"/>
    <w:rsid w:val="00AC0AD5"/>
    <w:rsid w:val="00AC0D85"/>
    <w:rsid w:val="00AC3FB1"/>
    <w:rsid w:val="00AC5D34"/>
    <w:rsid w:val="00AC765D"/>
    <w:rsid w:val="00AC7AF8"/>
    <w:rsid w:val="00AC7C25"/>
    <w:rsid w:val="00AD24E9"/>
    <w:rsid w:val="00AD2D99"/>
    <w:rsid w:val="00AD3AE0"/>
    <w:rsid w:val="00AD664D"/>
    <w:rsid w:val="00AD70E5"/>
    <w:rsid w:val="00AD7B8A"/>
    <w:rsid w:val="00AE043C"/>
    <w:rsid w:val="00AE0F28"/>
    <w:rsid w:val="00AE2490"/>
    <w:rsid w:val="00AE2784"/>
    <w:rsid w:val="00AE2E0A"/>
    <w:rsid w:val="00AE5403"/>
    <w:rsid w:val="00AE6712"/>
    <w:rsid w:val="00AF0562"/>
    <w:rsid w:val="00AF08EE"/>
    <w:rsid w:val="00AF11D6"/>
    <w:rsid w:val="00AF2AD3"/>
    <w:rsid w:val="00AF40C8"/>
    <w:rsid w:val="00AF63C6"/>
    <w:rsid w:val="00AF727C"/>
    <w:rsid w:val="00AF7362"/>
    <w:rsid w:val="00B01393"/>
    <w:rsid w:val="00B051FD"/>
    <w:rsid w:val="00B05F5F"/>
    <w:rsid w:val="00B06826"/>
    <w:rsid w:val="00B06D76"/>
    <w:rsid w:val="00B06E54"/>
    <w:rsid w:val="00B07AEC"/>
    <w:rsid w:val="00B110AB"/>
    <w:rsid w:val="00B11B32"/>
    <w:rsid w:val="00B134E8"/>
    <w:rsid w:val="00B13F87"/>
    <w:rsid w:val="00B16973"/>
    <w:rsid w:val="00B20203"/>
    <w:rsid w:val="00B209B6"/>
    <w:rsid w:val="00B2159B"/>
    <w:rsid w:val="00B232BA"/>
    <w:rsid w:val="00B2650E"/>
    <w:rsid w:val="00B32EC6"/>
    <w:rsid w:val="00B35979"/>
    <w:rsid w:val="00B36DFB"/>
    <w:rsid w:val="00B37311"/>
    <w:rsid w:val="00B416FD"/>
    <w:rsid w:val="00B42471"/>
    <w:rsid w:val="00B43F23"/>
    <w:rsid w:val="00B4487A"/>
    <w:rsid w:val="00B45CAF"/>
    <w:rsid w:val="00B4633B"/>
    <w:rsid w:val="00B4658B"/>
    <w:rsid w:val="00B511D4"/>
    <w:rsid w:val="00B55089"/>
    <w:rsid w:val="00B55636"/>
    <w:rsid w:val="00B562B7"/>
    <w:rsid w:val="00B56BF6"/>
    <w:rsid w:val="00B5724F"/>
    <w:rsid w:val="00B57321"/>
    <w:rsid w:val="00B57BE3"/>
    <w:rsid w:val="00B627A7"/>
    <w:rsid w:val="00B62851"/>
    <w:rsid w:val="00B62C54"/>
    <w:rsid w:val="00B64033"/>
    <w:rsid w:val="00B66131"/>
    <w:rsid w:val="00B72137"/>
    <w:rsid w:val="00B72285"/>
    <w:rsid w:val="00B72D7A"/>
    <w:rsid w:val="00B73CC1"/>
    <w:rsid w:val="00B77DB2"/>
    <w:rsid w:val="00B814BA"/>
    <w:rsid w:val="00B83AD7"/>
    <w:rsid w:val="00B91A09"/>
    <w:rsid w:val="00B926D9"/>
    <w:rsid w:val="00B92BF2"/>
    <w:rsid w:val="00B93807"/>
    <w:rsid w:val="00B93911"/>
    <w:rsid w:val="00B93B11"/>
    <w:rsid w:val="00B944CA"/>
    <w:rsid w:val="00B94701"/>
    <w:rsid w:val="00B94B0F"/>
    <w:rsid w:val="00B95E60"/>
    <w:rsid w:val="00B960C2"/>
    <w:rsid w:val="00B96FA7"/>
    <w:rsid w:val="00BA0B5F"/>
    <w:rsid w:val="00BA2236"/>
    <w:rsid w:val="00BA27AF"/>
    <w:rsid w:val="00BA3575"/>
    <w:rsid w:val="00BA468C"/>
    <w:rsid w:val="00BA5C5A"/>
    <w:rsid w:val="00BA5EFE"/>
    <w:rsid w:val="00BA6DF8"/>
    <w:rsid w:val="00BA7452"/>
    <w:rsid w:val="00BB0914"/>
    <w:rsid w:val="00BB11FE"/>
    <w:rsid w:val="00BB2801"/>
    <w:rsid w:val="00BB3132"/>
    <w:rsid w:val="00BB32EF"/>
    <w:rsid w:val="00BC0257"/>
    <w:rsid w:val="00BC0DAD"/>
    <w:rsid w:val="00BC2A14"/>
    <w:rsid w:val="00BC705E"/>
    <w:rsid w:val="00BC7875"/>
    <w:rsid w:val="00BC7BB8"/>
    <w:rsid w:val="00BD02F5"/>
    <w:rsid w:val="00BD0ACD"/>
    <w:rsid w:val="00BD0E65"/>
    <w:rsid w:val="00BD31E1"/>
    <w:rsid w:val="00BD327F"/>
    <w:rsid w:val="00BD398C"/>
    <w:rsid w:val="00BD485A"/>
    <w:rsid w:val="00BE0F81"/>
    <w:rsid w:val="00BE2A56"/>
    <w:rsid w:val="00BE30F5"/>
    <w:rsid w:val="00BE5036"/>
    <w:rsid w:val="00BE66E7"/>
    <w:rsid w:val="00BE6771"/>
    <w:rsid w:val="00BE7C12"/>
    <w:rsid w:val="00BF0771"/>
    <w:rsid w:val="00BF14D2"/>
    <w:rsid w:val="00BF42AD"/>
    <w:rsid w:val="00BF488E"/>
    <w:rsid w:val="00BF4C2A"/>
    <w:rsid w:val="00BF5741"/>
    <w:rsid w:val="00BF57AC"/>
    <w:rsid w:val="00BF65AA"/>
    <w:rsid w:val="00BF68F6"/>
    <w:rsid w:val="00BF6B1A"/>
    <w:rsid w:val="00C006B3"/>
    <w:rsid w:val="00C02265"/>
    <w:rsid w:val="00C02A5B"/>
    <w:rsid w:val="00C036B6"/>
    <w:rsid w:val="00C04D6F"/>
    <w:rsid w:val="00C055BE"/>
    <w:rsid w:val="00C05A70"/>
    <w:rsid w:val="00C07956"/>
    <w:rsid w:val="00C10194"/>
    <w:rsid w:val="00C10747"/>
    <w:rsid w:val="00C10B6B"/>
    <w:rsid w:val="00C11E99"/>
    <w:rsid w:val="00C14A33"/>
    <w:rsid w:val="00C160B8"/>
    <w:rsid w:val="00C170B2"/>
    <w:rsid w:val="00C17C86"/>
    <w:rsid w:val="00C213B5"/>
    <w:rsid w:val="00C21403"/>
    <w:rsid w:val="00C222AB"/>
    <w:rsid w:val="00C22922"/>
    <w:rsid w:val="00C22D57"/>
    <w:rsid w:val="00C2448A"/>
    <w:rsid w:val="00C30F62"/>
    <w:rsid w:val="00C31F53"/>
    <w:rsid w:val="00C32087"/>
    <w:rsid w:val="00C32B7E"/>
    <w:rsid w:val="00C34478"/>
    <w:rsid w:val="00C345C9"/>
    <w:rsid w:val="00C35C86"/>
    <w:rsid w:val="00C4112C"/>
    <w:rsid w:val="00C42290"/>
    <w:rsid w:val="00C42F00"/>
    <w:rsid w:val="00C42F43"/>
    <w:rsid w:val="00C437B7"/>
    <w:rsid w:val="00C44B89"/>
    <w:rsid w:val="00C46C1D"/>
    <w:rsid w:val="00C50785"/>
    <w:rsid w:val="00C50EF9"/>
    <w:rsid w:val="00C51FF3"/>
    <w:rsid w:val="00C521E0"/>
    <w:rsid w:val="00C52BF7"/>
    <w:rsid w:val="00C538E4"/>
    <w:rsid w:val="00C564DC"/>
    <w:rsid w:val="00C56685"/>
    <w:rsid w:val="00C56ECF"/>
    <w:rsid w:val="00C611C9"/>
    <w:rsid w:val="00C6142D"/>
    <w:rsid w:val="00C61A94"/>
    <w:rsid w:val="00C62885"/>
    <w:rsid w:val="00C646B8"/>
    <w:rsid w:val="00C64F6D"/>
    <w:rsid w:val="00C674EB"/>
    <w:rsid w:val="00C6786A"/>
    <w:rsid w:val="00C67E37"/>
    <w:rsid w:val="00C723CA"/>
    <w:rsid w:val="00C72CC0"/>
    <w:rsid w:val="00C734F0"/>
    <w:rsid w:val="00C73788"/>
    <w:rsid w:val="00C73F21"/>
    <w:rsid w:val="00C7406C"/>
    <w:rsid w:val="00C74F3A"/>
    <w:rsid w:val="00C75884"/>
    <w:rsid w:val="00C77626"/>
    <w:rsid w:val="00C813B5"/>
    <w:rsid w:val="00C81B4F"/>
    <w:rsid w:val="00C81F40"/>
    <w:rsid w:val="00C82C8D"/>
    <w:rsid w:val="00C8311A"/>
    <w:rsid w:val="00C83BD7"/>
    <w:rsid w:val="00C868D3"/>
    <w:rsid w:val="00C91D87"/>
    <w:rsid w:val="00C932A7"/>
    <w:rsid w:val="00C9545A"/>
    <w:rsid w:val="00C97827"/>
    <w:rsid w:val="00CA25D2"/>
    <w:rsid w:val="00CA3452"/>
    <w:rsid w:val="00CA60D1"/>
    <w:rsid w:val="00CA6141"/>
    <w:rsid w:val="00CA622E"/>
    <w:rsid w:val="00CA649A"/>
    <w:rsid w:val="00CA6A03"/>
    <w:rsid w:val="00CA6C7D"/>
    <w:rsid w:val="00CA6FA8"/>
    <w:rsid w:val="00CA7756"/>
    <w:rsid w:val="00CB1211"/>
    <w:rsid w:val="00CB28A5"/>
    <w:rsid w:val="00CB330E"/>
    <w:rsid w:val="00CB7138"/>
    <w:rsid w:val="00CB761F"/>
    <w:rsid w:val="00CC0481"/>
    <w:rsid w:val="00CC44E7"/>
    <w:rsid w:val="00CC7921"/>
    <w:rsid w:val="00CD01EE"/>
    <w:rsid w:val="00CD0358"/>
    <w:rsid w:val="00CD0A15"/>
    <w:rsid w:val="00CD220E"/>
    <w:rsid w:val="00CD2A63"/>
    <w:rsid w:val="00CD2A97"/>
    <w:rsid w:val="00CD36E6"/>
    <w:rsid w:val="00CD3E58"/>
    <w:rsid w:val="00CD4CB3"/>
    <w:rsid w:val="00CD4ECC"/>
    <w:rsid w:val="00CD5173"/>
    <w:rsid w:val="00CD53B4"/>
    <w:rsid w:val="00CD5E2D"/>
    <w:rsid w:val="00CE02C6"/>
    <w:rsid w:val="00CE04F2"/>
    <w:rsid w:val="00CE14C7"/>
    <w:rsid w:val="00CE165A"/>
    <w:rsid w:val="00CE1F43"/>
    <w:rsid w:val="00CE3A79"/>
    <w:rsid w:val="00CE3BC1"/>
    <w:rsid w:val="00CE3D05"/>
    <w:rsid w:val="00CE4B6C"/>
    <w:rsid w:val="00CE5283"/>
    <w:rsid w:val="00CE62CE"/>
    <w:rsid w:val="00CE6EE1"/>
    <w:rsid w:val="00CE6FB7"/>
    <w:rsid w:val="00CF0653"/>
    <w:rsid w:val="00CF258C"/>
    <w:rsid w:val="00CF2D85"/>
    <w:rsid w:val="00CF3018"/>
    <w:rsid w:val="00CF31C4"/>
    <w:rsid w:val="00CF3DC9"/>
    <w:rsid w:val="00CF4336"/>
    <w:rsid w:val="00CF450C"/>
    <w:rsid w:val="00CF495A"/>
    <w:rsid w:val="00CF4DAC"/>
    <w:rsid w:val="00CF787D"/>
    <w:rsid w:val="00CF7C16"/>
    <w:rsid w:val="00D004DD"/>
    <w:rsid w:val="00D01A3F"/>
    <w:rsid w:val="00D0396E"/>
    <w:rsid w:val="00D0676D"/>
    <w:rsid w:val="00D079C4"/>
    <w:rsid w:val="00D10B56"/>
    <w:rsid w:val="00D11466"/>
    <w:rsid w:val="00D13140"/>
    <w:rsid w:val="00D13D2E"/>
    <w:rsid w:val="00D13DD0"/>
    <w:rsid w:val="00D14338"/>
    <w:rsid w:val="00D14CCB"/>
    <w:rsid w:val="00D15B36"/>
    <w:rsid w:val="00D20E31"/>
    <w:rsid w:val="00D2165D"/>
    <w:rsid w:val="00D218AE"/>
    <w:rsid w:val="00D222E1"/>
    <w:rsid w:val="00D225C8"/>
    <w:rsid w:val="00D2277A"/>
    <w:rsid w:val="00D22863"/>
    <w:rsid w:val="00D22D06"/>
    <w:rsid w:val="00D243DA"/>
    <w:rsid w:val="00D2446C"/>
    <w:rsid w:val="00D27680"/>
    <w:rsid w:val="00D30A73"/>
    <w:rsid w:val="00D30CEB"/>
    <w:rsid w:val="00D31358"/>
    <w:rsid w:val="00D31E38"/>
    <w:rsid w:val="00D32847"/>
    <w:rsid w:val="00D32DBE"/>
    <w:rsid w:val="00D3402F"/>
    <w:rsid w:val="00D34037"/>
    <w:rsid w:val="00D35975"/>
    <w:rsid w:val="00D35ED5"/>
    <w:rsid w:val="00D40F4C"/>
    <w:rsid w:val="00D4144E"/>
    <w:rsid w:val="00D4250D"/>
    <w:rsid w:val="00D43D13"/>
    <w:rsid w:val="00D4506C"/>
    <w:rsid w:val="00D45760"/>
    <w:rsid w:val="00D47ECF"/>
    <w:rsid w:val="00D506F2"/>
    <w:rsid w:val="00D52712"/>
    <w:rsid w:val="00D5599C"/>
    <w:rsid w:val="00D576F8"/>
    <w:rsid w:val="00D601F9"/>
    <w:rsid w:val="00D630D2"/>
    <w:rsid w:val="00D636D8"/>
    <w:rsid w:val="00D6414A"/>
    <w:rsid w:val="00D64C03"/>
    <w:rsid w:val="00D71862"/>
    <w:rsid w:val="00D721A5"/>
    <w:rsid w:val="00D72D83"/>
    <w:rsid w:val="00D745C0"/>
    <w:rsid w:val="00D7491C"/>
    <w:rsid w:val="00D74AF9"/>
    <w:rsid w:val="00D75E6A"/>
    <w:rsid w:val="00D7645F"/>
    <w:rsid w:val="00D76790"/>
    <w:rsid w:val="00D80139"/>
    <w:rsid w:val="00D80F43"/>
    <w:rsid w:val="00D80F73"/>
    <w:rsid w:val="00D8114C"/>
    <w:rsid w:val="00D820E7"/>
    <w:rsid w:val="00D83AC2"/>
    <w:rsid w:val="00D83D94"/>
    <w:rsid w:val="00D84E07"/>
    <w:rsid w:val="00D8598C"/>
    <w:rsid w:val="00D865AF"/>
    <w:rsid w:val="00D86E1E"/>
    <w:rsid w:val="00D90C92"/>
    <w:rsid w:val="00D91FEC"/>
    <w:rsid w:val="00D92175"/>
    <w:rsid w:val="00D93B09"/>
    <w:rsid w:val="00D93B56"/>
    <w:rsid w:val="00D94988"/>
    <w:rsid w:val="00D95642"/>
    <w:rsid w:val="00D96454"/>
    <w:rsid w:val="00DA0B39"/>
    <w:rsid w:val="00DA22D1"/>
    <w:rsid w:val="00DA309C"/>
    <w:rsid w:val="00DA3F95"/>
    <w:rsid w:val="00DA4513"/>
    <w:rsid w:val="00DA6017"/>
    <w:rsid w:val="00DA6ADA"/>
    <w:rsid w:val="00DB13CC"/>
    <w:rsid w:val="00DB1C6C"/>
    <w:rsid w:val="00DB2012"/>
    <w:rsid w:val="00DB2A66"/>
    <w:rsid w:val="00DB2CBF"/>
    <w:rsid w:val="00DB3CF7"/>
    <w:rsid w:val="00DB5814"/>
    <w:rsid w:val="00DB5857"/>
    <w:rsid w:val="00DB6F45"/>
    <w:rsid w:val="00DC070C"/>
    <w:rsid w:val="00DC0FBC"/>
    <w:rsid w:val="00DC18CB"/>
    <w:rsid w:val="00DC243E"/>
    <w:rsid w:val="00DC25E8"/>
    <w:rsid w:val="00DC347A"/>
    <w:rsid w:val="00DC36BF"/>
    <w:rsid w:val="00DC632A"/>
    <w:rsid w:val="00DD0833"/>
    <w:rsid w:val="00DD183B"/>
    <w:rsid w:val="00DD21C1"/>
    <w:rsid w:val="00DD29D1"/>
    <w:rsid w:val="00DD2AE0"/>
    <w:rsid w:val="00DD3212"/>
    <w:rsid w:val="00DD40DE"/>
    <w:rsid w:val="00DD78CE"/>
    <w:rsid w:val="00DE02A0"/>
    <w:rsid w:val="00DE12B6"/>
    <w:rsid w:val="00DE2D1F"/>
    <w:rsid w:val="00DE3507"/>
    <w:rsid w:val="00DE3E4E"/>
    <w:rsid w:val="00DE5344"/>
    <w:rsid w:val="00DE53E3"/>
    <w:rsid w:val="00DE54E1"/>
    <w:rsid w:val="00DE66F5"/>
    <w:rsid w:val="00DE693E"/>
    <w:rsid w:val="00DE7323"/>
    <w:rsid w:val="00DF03DC"/>
    <w:rsid w:val="00DF1628"/>
    <w:rsid w:val="00DF5A27"/>
    <w:rsid w:val="00DF7207"/>
    <w:rsid w:val="00DF7DB1"/>
    <w:rsid w:val="00E01720"/>
    <w:rsid w:val="00E03BAA"/>
    <w:rsid w:val="00E1405F"/>
    <w:rsid w:val="00E141F3"/>
    <w:rsid w:val="00E149BB"/>
    <w:rsid w:val="00E15F51"/>
    <w:rsid w:val="00E16F81"/>
    <w:rsid w:val="00E17103"/>
    <w:rsid w:val="00E17EAD"/>
    <w:rsid w:val="00E24580"/>
    <w:rsid w:val="00E24858"/>
    <w:rsid w:val="00E26425"/>
    <w:rsid w:val="00E26825"/>
    <w:rsid w:val="00E26A21"/>
    <w:rsid w:val="00E27377"/>
    <w:rsid w:val="00E27424"/>
    <w:rsid w:val="00E2775C"/>
    <w:rsid w:val="00E31300"/>
    <w:rsid w:val="00E31D7B"/>
    <w:rsid w:val="00E33407"/>
    <w:rsid w:val="00E34F18"/>
    <w:rsid w:val="00E40C12"/>
    <w:rsid w:val="00E4112E"/>
    <w:rsid w:val="00E41374"/>
    <w:rsid w:val="00E416D4"/>
    <w:rsid w:val="00E419AE"/>
    <w:rsid w:val="00E42828"/>
    <w:rsid w:val="00E4329D"/>
    <w:rsid w:val="00E4488A"/>
    <w:rsid w:val="00E4530F"/>
    <w:rsid w:val="00E46F0A"/>
    <w:rsid w:val="00E47565"/>
    <w:rsid w:val="00E53286"/>
    <w:rsid w:val="00E53F95"/>
    <w:rsid w:val="00E545D2"/>
    <w:rsid w:val="00E551D9"/>
    <w:rsid w:val="00E55417"/>
    <w:rsid w:val="00E605BC"/>
    <w:rsid w:val="00E62A2B"/>
    <w:rsid w:val="00E64A09"/>
    <w:rsid w:val="00E726F9"/>
    <w:rsid w:val="00E72737"/>
    <w:rsid w:val="00E7330E"/>
    <w:rsid w:val="00E75671"/>
    <w:rsid w:val="00E80D08"/>
    <w:rsid w:val="00E80E82"/>
    <w:rsid w:val="00E8260C"/>
    <w:rsid w:val="00E84856"/>
    <w:rsid w:val="00E85134"/>
    <w:rsid w:val="00E86121"/>
    <w:rsid w:val="00E87489"/>
    <w:rsid w:val="00E87A29"/>
    <w:rsid w:val="00E87BEF"/>
    <w:rsid w:val="00E900A1"/>
    <w:rsid w:val="00E9073F"/>
    <w:rsid w:val="00E91326"/>
    <w:rsid w:val="00E91672"/>
    <w:rsid w:val="00E92EC8"/>
    <w:rsid w:val="00E97672"/>
    <w:rsid w:val="00EA1A76"/>
    <w:rsid w:val="00EA4391"/>
    <w:rsid w:val="00EA4FB7"/>
    <w:rsid w:val="00EA66C1"/>
    <w:rsid w:val="00EA6E8A"/>
    <w:rsid w:val="00EB0AF7"/>
    <w:rsid w:val="00EB10CC"/>
    <w:rsid w:val="00EB1E84"/>
    <w:rsid w:val="00EB2700"/>
    <w:rsid w:val="00EB373E"/>
    <w:rsid w:val="00EB53B2"/>
    <w:rsid w:val="00EB53E8"/>
    <w:rsid w:val="00EB69CF"/>
    <w:rsid w:val="00EB7CCF"/>
    <w:rsid w:val="00EB7E10"/>
    <w:rsid w:val="00EC1288"/>
    <w:rsid w:val="00EC19ED"/>
    <w:rsid w:val="00EC1B32"/>
    <w:rsid w:val="00EC1E1E"/>
    <w:rsid w:val="00EC64F6"/>
    <w:rsid w:val="00EC659F"/>
    <w:rsid w:val="00ED3005"/>
    <w:rsid w:val="00ED3D9C"/>
    <w:rsid w:val="00ED44B1"/>
    <w:rsid w:val="00ED6C71"/>
    <w:rsid w:val="00ED746C"/>
    <w:rsid w:val="00ED7D44"/>
    <w:rsid w:val="00ED7D78"/>
    <w:rsid w:val="00EE00D0"/>
    <w:rsid w:val="00EE086D"/>
    <w:rsid w:val="00EE17D9"/>
    <w:rsid w:val="00EE27D0"/>
    <w:rsid w:val="00EE2FEE"/>
    <w:rsid w:val="00EE5366"/>
    <w:rsid w:val="00EE622A"/>
    <w:rsid w:val="00EE749D"/>
    <w:rsid w:val="00EF056E"/>
    <w:rsid w:val="00EF5D5D"/>
    <w:rsid w:val="00EF64DE"/>
    <w:rsid w:val="00F00F39"/>
    <w:rsid w:val="00F00FA7"/>
    <w:rsid w:val="00F01764"/>
    <w:rsid w:val="00F03B7E"/>
    <w:rsid w:val="00F04398"/>
    <w:rsid w:val="00F05ACD"/>
    <w:rsid w:val="00F05CEE"/>
    <w:rsid w:val="00F06A49"/>
    <w:rsid w:val="00F06A64"/>
    <w:rsid w:val="00F11070"/>
    <w:rsid w:val="00F11852"/>
    <w:rsid w:val="00F118EF"/>
    <w:rsid w:val="00F128A1"/>
    <w:rsid w:val="00F130F1"/>
    <w:rsid w:val="00F13166"/>
    <w:rsid w:val="00F13633"/>
    <w:rsid w:val="00F14830"/>
    <w:rsid w:val="00F1492D"/>
    <w:rsid w:val="00F16DFF"/>
    <w:rsid w:val="00F20761"/>
    <w:rsid w:val="00F20F4A"/>
    <w:rsid w:val="00F2562F"/>
    <w:rsid w:val="00F25B99"/>
    <w:rsid w:val="00F3106C"/>
    <w:rsid w:val="00F31510"/>
    <w:rsid w:val="00F324BC"/>
    <w:rsid w:val="00F32CCD"/>
    <w:rsid w:val="00F32E7F"/>
    <w:rsid w:val="00F3301F"/>
    <w:rsid w:val="00F34B36"/>
    <w:rsid w:val="00F34DC1"/>
    <w:rsid w:val="00F35B63"/>
    <w:rsid w:val="00F360FC"/>
    <w:rsid w:val="00F40B75"/>
    <w:rsid w:val="00F41277"/>
    <w:rsid w:val="00F43DD2"/>
    <w:rsid w:val="00F476EE"/>
    <w:rsid w:val="00F5169D"/>
    <w:rsid w:val="00F530D1"/>
    <w:rsid w:val="00F53654"/>
    <w:rsid w:val="00F53A3F"/>
    <w:rsid w:val="00F5536B"/>
    <w:rsid w:val="00F55AA6"/>
    <w:rsid w:val="00F55C2C"/>
    <w:rsid w:val="00F55D92"/>
    <w:rsid w:val="00F5736A"/>
    <w:rsid w:val="00F573C4"/>
    <w:rsid w:val="00F60181"/>
    <w:rsid w:val="00F618F4"/>
    <w:rsid w:val="00F61DE8"/>
    <w:rsid w:val="00F6366E"/>
    <w:rsid w:val="00F64D5D"/>
    <w:rsid w:val="00F66654"/>
    <w:rsid w:val="00F724C0"/>
    <w:rsid w:val="00F76CB0"/>
    <w:rsid w:val="00F7742A"/>
    <w:rsid w:val="00F774D0"/>
    <w:rsid w:val="00F77F98"/>
    <w:rsid w:val="00F801F8"/>
    <w:rsid w:val="00F80A01"/>
    <w:rsid w:val="00F810AC"/>
    <w:rsid w:val="00F81545"/>
    <w:rsid w:val="00F82792"/>
    <w:rsid w:val="00F82C94"/>
    <w:rsid w:val="00F82DF1"/>
    <w:rsid w:val="00F83044"/>
    <w:rsid w:val="00F841D8"/>
    <w:rsid w:val="00F86760"/>
    <w:rsid w:val="00F87393"/>
    <w:rsid w:val="00F90145"/>
    <w:rsid w:val="00F905A9"/>
    <w:rsid w:val="00F90620"/>
    <w:rsid w:val="00F92576"/>
    <w:rsid w:val="00F927FC"/>
    <w:rsid w:val="00F93456"/>
    <w:rsid w:val="00F9484C"/>
    <w:rsid w:val="00F956C6"/>
    <w:rsid w:val="00F956E6"/>
    <w:rsid w:val="00F95C76"/>
    <w:rsid w:val="00F962A1"/>
    <w:rsid w:val="00F96827"/>
    <w:rsid w:val="00F9735E"/>
    <w:rsid w:val="00F97423"/>
    <w:rsid w:val="00FA03DF"/>
    <w:rsid w:val="00FA1BFB"/>
    <w:rsid w:val="00FA1EA2"/>
    <w:rsid w:val="00FA2744"/>
    <w:rsid w:val="00FA6193"/>
    <w:rsid w:val="00FA644E"/>
    <w:rsid w:val="00FB02CF"/>
    <w:rsid w:val="00FB107B"/>
    <w:rsid w:val="00FB16DE"/>
    <w:rsid w:val="00FB25A0"/>
    <w:rsid w:val="00FB3B8C"/>
    <w:rsid w:val="00FB4272"/>
    <w:rsid w:val="00FB4331"/>
    <w:rsid w:val="00FB5440"/>
    <w:rsid w:val="00FB68A4"/>
    <w:rsid w:val="00FC1D04"/>
    <w:rsid w:val="00FC2242"/>
    <w:rsid w:val="00FC46ED"/>
    <w:rsid w:val="00FC4B0F"/>
    <w:rsid w:val="00FC5888"/>
    <w:rsid w:val="00FC649D"/>
    <w:rsid w:val="00FC7CA0"/>
    <w:rsid w:val="00FD0AAC"/>
    <w:rsid w:val="00FD1385"/>
    <w:rsid w:val="00FD2416"/>
    <w:rsid w:val="00FD354A"/>
    <w:rsid w:val="00FD43CB"/>
    <w:rsid w:val="00FD44BD"/>
    <w:rsid w:val="00FD4551"/>
    <w:rsid w:val="00FD49EA"/>
    <w:rsid w:val="00FD5147"/>
    <w:rsid w:val="00FD5428"/>
    <w:rsid w:val="00FD6A78"/>
    <w:rsid w:val="00FE11D2"/>
    <w:rsid w:val="00FE4922"/>
    <w:rsid w:val="00FE4E57"/>
    <w:rsid w:val="00FE52B3"/>
    <w:rsid w:val="00FF13FD"/>
    <w:rsid w:val="00FF161B"/>
    <w:rsid w:val="00FF1760"/>
    <w:rsid w:val="00FF194A"/>
    <w:rsid w:val="00FF29B2"/>
    <w:rsid w:val="00FF2A9B"/>
    <w:rsid w:val="00FF2E4D"/>
    <w:rsid w:val="00FF3113"/>
    <w:rsid w:val="00FF465F"/>
    <w:rsid w:val="00FF5272"/>
    <w:rsid w:val="00FF5277"/>
    <w:rsid w:val="00FF5C96"/>
    <w:rsid w:val="00FF5F95"/>
    <w:rsid w:val="00FF634C"/>
    <w:rsid w:val="00FF6FFB"/>
    <w:rsid w:val="76A1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23CF9"/>
  <w15:docId w15:val="{A154DADB-009D-D149-A469-ED969593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label">
    <w:name w:val="co_label"/>
    <w:basedOn w:val="DefaultParagraphFont"/>
  </w:style>
  <w:style w:type="character" w:customStyle="1" w:styleId="cosearchterm">
    <w:name w:val="co_searchterm"/>
    <w:basedOn w:val="DefaultParagraphFont"/>
  </w:style>
  <w:style w:type="character" w:customStyle="1" w:styleId="cohighlightpoints">
    <w:name w:val="co_highlightpoints"/>
    <w:basedOn w:val="DefaultParagraphFont"/>
  </w:style>
  <w:style w:type="character" w:customStyle="1" w:styleId="ssrolluprptrline">
    <w:name w:val="ss_rolluprptrline"/>
    <w:basedOn w:val="DefaultParagraphFont"/>
  </w:style>
  <w:style w:type="character" w:customStyle="1" w:styleId="ssbarseparator">
    <w:name w:val="ss_barseparator"/>
    <w:basedOn w:val="DefaultParagraphFont"/>
  </w:style>
  <w:style w:type="character" w:customStyle="1" w:styleId="ssactiverptr">
    <w:name w:val="ss_activerptr"/>
    <w:basedOn w:val="DefaultParagraphFont"/>
  </w:style>
  <w:style w:type="character" w:customStyle="1" w:styleId="ssbf">
    <w:name w:val="ss_bf"/>
    <w:basedOn w:val="DefaultParagraphFont"/>
  </w:style>
  <w:style w:type="character" w:customStyle="1" w:styleId="ssit">
    <w:name w:val="ss_it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sh3793248685">
    <w:name w:val="sh_3793248685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Revision">
    <w:name w:val="Revision"/>
    <w:hidden/>
    <w:uiPriority w:val="99"/>
    <w:unhideWhenUsed/>
    <w:rsid w:val="00130612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8B4C-03DD-4A56-A876-5455B5C4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244</Words>
  <Characters>1431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逼县竞关炔</dc:creator>
  <cp:lastModifiedBy>Leo Liu</cp:lastModifiedBy>
  <cp:revision>12</cp:revision>
  <cp:lastPrinted>2022-09-18T12:27:00Z</cp:lastPrinted>
  <dcterms:created xsi:type="dcterms:W3CDTF">2023-08-07T10:39:00Z</dcterms:created>
  <dcterms:modified xsi:type="dcterms:W3CDTF">2023-08-09T12:42:00Z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9A22DA53333341A3864AC278CCE0C24F_12</vt:lpwstr>
  </property>
</Properties>
</file>